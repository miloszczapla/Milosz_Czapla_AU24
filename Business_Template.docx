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2594" w14:textId="77777777" w:rsidR="00500742" w:rsidRDefault="00500742" w:rsidP="00500742">
      <w:pPr>
        <w:pStyle w:val="Tekstpodstawowy"/>
      </w:pPr>
    </w:p>
    <w:p w14:paraId="77658F3B" w14:textId="77777777" w:rsidR="00500742" w:rsidRDefault="00500742" w:rsidP="00500742">
      <w:pPr>
        <w:pStyle w:val="Tekstpodstawowy"/>
      </w:pPr>
    </w:p>
    <w:p w14:paraId="0E34BD01" w14:textId="77777777" w:rsidR="00500742" w:rsidRDefault="00500742" w:rsidP="00500742">
      <w:pPr>
        <w:pStyle w:val="Tekstpodstawowy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Tekstpodstawowy"/>
      </w:pPr>
    </w:p>
    <w:p w14:paraId="6F72959F" w14:textId="77777777" w:rsidR="00500742" w:rsidRDefault="00500742" w:rsidP="00500742">
      <w:pPr>
        <w:pStyle w:val="Tekstpodstawowy"/>
      </w:pPr>
    </w:p>
    <w:p w14:paraId="19E2EDC6" w14:textId="77777777" w:rsidR="00500742" w:rsidRDefault="00500742" w:rsidP="00500742">
      <w:pPr>
        <w:pStyle w:val="Tekstpodstawowy"/>
      </w:pPr>
    </w:p>
    <w:p w14:paraId="31C885E5" w14:textId="77777777" w:rsidR="00500742" w:rsidRDefault="00500742" w:rsidP="00500742">
      <w:pPr>
        <w:pStyle w:val="Tekstpodstawowy"/>
      </w:pPr>
    </w:p>
    <w:p w14:paraId="74C5682C" w14:textId="77777777" w:rsidR="00500742" w:rsidRDefault="00500742" w:rsidP="00500742">
      <w:pPr>
        <w:pStyle w:val="Tekstpodstawowy"/>
      </w:pPr>
    </w:p>
    <w:p w14:paraId="543A52D9" w14:textId="77777777" w:rsidR="00500742" w:rsidRDefault="00500742" w:rsidP="00500742">
      <w:pPr>
        <w:pStyle w:val="Tekstpodstawowy"/>
      </w:pPr>
    </w:p>
    <w:p w14:paraId="5C893A34" w14:textId="77777777" w:rsidR="00500742" w:rsidRDefault="00500742" w:rsidP="00500742">
      <w:pPr>
        <w:pStyle w:val="Tekstpodstawowy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Tematkomentarza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85F36C1" w:rsidR="00500742" w:rsidRPr="00D04DA9" w:rsidRDefault="00B166C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B166C2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Political Campaign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Tekstpodstawowy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Tekstpodstawowy"/>
      </w:pPr>
    </w:p>
    <w:p w14:paraId="208A37E9" w14:textId="77777777" w:rsidR="00500742" w:rsidRPr="00713C48" w:rsidRDefault="00500742" w:rsidP="00500742">
      <w:pPr>
        <w:pStyle w:val="Nagwekspisutreci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Spistreci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ipercze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ipercze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ipercze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ipercze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ipercze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ipercze"/>
            <w:rFonts w:eastAsia="MS Gothic"/>
            <w:noProof/>
          </w:rPr>
          <w:t>The b</w:t>
        </w:r>
        <w:r w:rsidRPr="00CF14D8">
          <w:rPr>
            <w:rStyle w:val="Hipercze"/>
            <w:rFonts w:eastAsia="MS Gothic"/>
            <w:noProof/>
          </w:rPr>
          <w:t xml:space="preserve">enefits </w:t>
        </w:r>
        <w:r w:rsidR="002B3847">
          <w:rPr>
            <w:rStyle w:val="Hipercze"/>
            <w:rFonts w:eastAsia="MS Gothic"/>
            <w:noProof/>
          </w:rPr>
          <w:t>of</w:t>
        </w:r>
        <w:r w:rsidRPr="00CF14D8">
          <w:rPr>
            <w:rStyle w:val="Hipercze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Spistreci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ipercze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ipercze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ipercze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Spistreci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Tekstpodstawowy"/>
      </w:pPr>
    </w:p>
    <w:p w14:paraId="56241B92" w14:textId="34015214" w:rsidR="0094703C" w:rsidRPr="0077468E" w:rsidRDefault="00500742" w:rsidP="00426215">
      <w:pPr>
        <w:pStyle w:val="Nagwek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Nagwek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Nagwek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1833BAB1" w:rsidR="00C403FF" w:rsidRPr="00C403FF" w:rsidRDefault="0031146F" w:rsidP="00C403FF">
      <w:pPr>
        <w:pStyle w:val="Tekstpodstawowy"/>
      </w:pPr>
      <w:ins w:id="11" w:author="Miłosz Czapla (266790)" w:date="2024-10-20T19:50:00Z" w16du:dateUtc="2024-10-20T17:50:00Z">
        <w:r w:rsidRPr="0031146F">
          <w:rPr>
            <w:noProof/>
          </w:rPr>
          <w:drawing>
            <wp:inline distT="0" distB="0" distL="0" distR="0" wp14:anchorId="138DE495" wp14:editId="4A5381CC">
              <wp:extent cx="5941695" cy="1599565"/>
              <wp:effectExtent l="0" t="0" r="1905" b="635"/>
              <wp:docPr id="1581800105" name="Obraz 1" descr="Obraz zawierający tekst, Czcionka, numer, lin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1800105" name="Obraz 1" descr="Obraz zawierający tekst, Czcionka, numer, linia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15995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9669AC" w14:textId="77777777" w:rsidR="00C403FF" w:rsidRPr="00C403FF" w:rsidRDefault="00426215" w:rsidP="00C403FF">
      <w:pPr>
        <w:pStyle w:val="Nagwek2"/>
        <w:keepNext w:val="0"/>
        <w:ind w:left="851" w:hanging="851"/>
      </w:pPr>
      <w:bookmarkStart w:id="12" w:name="_Toc412572571"/>
      <w:bookmarkStart w:id="13" w:name="_Toc509167635"/>
      <w:bookmarkStart w:id="14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5" w:name="_Toc462595274"/>
      <w:bookmarkEnd w:id="12"/>
      <w:bookmarkEnd w:id="13"/>
      <w:r w:rsidR="00C403FF" w:rsidRPr="00C403FF">
        <w:t>Current Situation</w:t>
      </w:r>
      <w:bookmarkEnd w:id="14"/>
      <w:bookmarkEnd w:id="15"/>
    </w:p>
    <w:p w14:paraId="69A69B44" w14:textId="0595D57D" w:rsidR="00B166C2" w:rsidRDefault="00B166C2" w:rsidP="00B166C2">
      <w:pPr>
        <w:pStyle w:val="Tekstpodstawowy"/>
      </w:pPr>
      <w:r>
        <w:t>Fragmented Data: Voter, donor, volunteer, event, and social media data is scattered across different systems, making analysis slow and prone to errors.</w:t>
      </w:r>
    </w:p>
    <w:p w14:paraId="7C56E052" w14:textId="04884376" w:rsidR="00B166C2" w:rsidRDefault="00B166C2" w:rsidP="00B166C2">
      <w:pPr>
        <w:pStyle w:val="Tekstpodstawowy"/>
      </w:pPr>
      <w:r>
        <w:t>Inconsistent Access: Volunteers may lack real-time updates, leading to communication issues and delays.</w:t>
      </w:r>
    </w:p>
    <w:p w14:paraId="2F26840D" w14:textId="2BE8AE44" w:rsidR="00B166C2" w:rsidRPr="00E82570" w:rsidRDefault="00B166C2" w:rsidP="00B166C2">
      <w:pPr>
        <w:pStyle w:val="Tekstpodstawowy"/>
      </w:pPr>
      <w:r>
        <w:t>Unorganized Problem Tracking: Issues arising during the campaign are difficult to track and resolve due to decentralized information</w:t>
      </w:r>
    </w:p>
    <w:p w14:paraId="456F4093" w14:textId="0211BB66" w:rsidR="00426215" w:rsidRDefault="0000152E" w:rsidP="00426215">
      <w:pPr>
        <w:pStyle w:val="Nagwek2"/>
        <w:keepNext w:val="0"/>
        <w:ind w:left="851" w:hanging="851"/>
      </w:pPr>
      <w:bookmarkStart w:id="16" w:name="_Toc412572572"/>
      <w:bookmarkStart w:id="17" w:name="_Toc509167636"/>
      <w:bookmarkStart w:id="18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6"/>
      <w:bookmarkEnd w:id="17"/>
      <w:r w:rsidR="00C403FF">
        <w:t>database. Project Vision</w:t>
      </w:r>
      <w:bookmarkEnd w:id="18"/>
    </w:p>
    <w:p w14:paraId="0E7A7074" w14:textId="3FB35384" w:rsidR="00B166C2" w:rsidRDefault="00B166C2" w:rsidP="00B166C2">
      <w:pPr>
        <w:pStyle w:val="Tekstpodstawowy"/>
      </w:pPr>
      <w:r>
        <w:t>Centralized Data: A database would provide a single source of truth, improving access and communication for all stakeholders.</w:t>
      </w:r>
    </w:p>
    <w:p w14:paraId="42914713" w14:textId="11E785D5" w:rsidR="00B166C2" w:rsidRDefault="00B166C2" w:rsidP="00B166C2">
      <w:pPr>
        <w:pStyle w:val="Tekstpodstawowy"/>
      </w:pPr>
      <w:r>
        <w:t>Efficient Analysis: Streamlined data will allow for faster and more accurate reporting on donations, volunteer activities, and event outcomes.</w:t>
      </w:r>
    </w:p>
    <w:p w14:paraId="4265D7F7" w14:textId="57826B52" w:rsidR="00B166C2" w:rsidRDefault="00B166C2" w:rsidP="00B166C2">
      <w:pPr>
        <w:pStyle w:val="Tekstpodstawowy"/>
      </w:pPr>
      <w:r>
        <w:t>Better Problem Tracking: Centralized issue monitoring will enable quicker identification and resolution of campaign problems.</w:t>
      </w:r>
    </w:p>
    <w:p w14:paraId="2DF2F7B4" w14:textId="581AE6A9" w:rsidR="00B166C2" w:rsidRPr="006F645E" w:rsidRDefault="00B166C2" w:rsidP="00B166C2">
      <w:pPr>
        <w:pStyle w:val="Tekstpodstawowy"/>
      </w:pPr>
      <w:r>
        <w:t>Enhanced Security: Sensitive information like finances and voter data will be more secure and accountable.</w:t>
      </w:r>
    </w:p>
    <w:p w14:paraId="4534CB92" w14:textId="26D32014" w:rsidR="006F645E" w:rsidRPr="006F645E" w:rsidRDefault="006F645E" w:rsidP="006F645E">
      <w:pPr>
        <w:pStyle w:val="Nagwek1"/>
        <w:ind w:left="431" w:hanging="431"/>
      </w:pPr>
      <w:bookmarkStart w:id="19" w:name="_Toc62212634"/>
      <w:bookmarkStart w:id="20" w:name="_Hlk314571188"/>
      <w:r>
        <w:t>Model description</w:t>
      </w:r>
      <w:bookmarkEnd w:id="19"/>
    </w:p>
    <w:p w14:paraId="3963EE6B" w14:textId="73C6FC14" w:rsidR="006F645E" w:rsidRDefault="00426215" w:rsidP="00500742">
      <w:pPr>
        <w:pStyle w:val="Nagwek2"/>
        <w:keepNext w:val="0"/>
        <w:ind w:left="851" w:hanging="851"/>
      </w:pPr>
      <w:bookmarkStart w:id="21" w:name="_Toc412572574"/>
      <w:bookmarkStart w:id="22" w:name="_Toc509167638"/>
      <w:bookmarkStart w:id="23" w:name="_Toc62212636"/>
      <w:r>
        <w:t>Logical Scheme</w:t>
      </w:r>
      <w:bookmarkEnd w:id="20"/>
      <w:bookmarkEnd w:id="21"/>
      <w:bookmarkEnd w:id="22"/>
      <w:bookmarkEnd w:id="23"/>
    </w:p>
    <w:p w14:paraId="39591329" w14:textId="6A1EC808" w:rsidR="006F645E" w:rsidRPr="006F1E5F" w:rsidRDefault="006F1E5F" w:rsidP="006F1E5F">
      <w:pPr>
        <w:pStyle w:val="Tekstpodstawowy"/>
        <w:tabs>
          <w:tab w:val="left" w:pos="2190"/>
        </w:tabs>
      </w:pPr>
      <w:r>
        <w:rPr>
          <w:lang w:val="pl-PL"/>
        </w:rPr>
        <w:lastRenderedPageBreak/>
        <w:tab/>
      </w:r>
      <w:r w:rsidRPr="006F1E5F">
        <w:rPr>
          <w:lang w:val="pl-PL"/>
        </w:rPr>
        <w:drawing>
          <wp:inline distT="0" distB="0" distL="0" distR="0" wp14:anchorId="6B14CF1F" wp14:editId="391630FB">
            <wp:extent cx="5941695" cy="4420870"/>
            <wp:effectExtent l="0" t="0" r="1905" b="0"/>
            <wp:docPr id="130822854" name="Obraz 7" descr="Obraz zawierający zrzut ekranu, linia, czarn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2854" name="Obraz 7" descr="Obraz zawierający zrzut ekranu, linia, czarne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0023" w14:textId="4F85EB36" w:rsidR="006F645E" w:rsidRDefault="00407DD5" w:rsidP="006F645E">
      <w:pPr>
        <w:pStyle w:val="Nagwek2"/>
        <w:keepNext w:val="0"/>
        <w:ind w:left="851" w:hanging="851"/>
      </w:pPr>
      <w:bookmarkStart w:id="24" w:name="_Toc62212637"/>
      <w:r>
        <w:t>O</w:t>
      </w:r>
      <w:r w:rsidR="006F645E">
        <w:t>bjects</w:t>
      </w:r>
      <w:bookmarkEnd w:id="24"/>
    </w:p>
    <w:p w14:paraId="451FCC60" w14:textId="2FE37309" w:rsidR="00104215" w:rsidRPr="00104215" w:rsidRDefault="00104215" w:rsidP="00104215">
      <w:pPr>
        <w:pStyle w:val="Listanumerowana"/>
      </w:pPr>
      <w:r>
        <w:t>E</w:t>
      </w:r>
      <w:r w:rsidRPr="00104215">
        <w:t>lections</w:t>
      </w:r>
    </w:p>
    <w:p w14:paraId="71AA236F" w14:textId="2FDE8180" w:rsidR="006F645E" w:rsidRDefault="006F645E" w:rsidP="006F645E">
      <w:pPr>
        <w:pStyle w:val="Tekstpodstawowy"/>
      </w:pPr>
      <w:r>
        <w:t>Table Description</w:t>
      </w:r>
    </w:p>
    <w:p w14:paraId="72C5EF5E" w14:textId="512645A1" w:rsidR="006F645E" w:rsidRDefault="006A4AC5" w:rsidP="006F645E">
      <w:pPr>
        <w:pStyle w:val="Tekstpodstawowy"/>
      </w:pPr>
      <w:r w:rsidRPr="006A4AC5">
        <w:t>The "elections" table holds information regarding different elections. Each record represents a single election for a specific position on a specific date.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104215" w14:paraId="15601FC3" w14:textId="77777777" w:rsidTr="00772AA8">
        <w:trPr>
          <w:trHeight w:val="432"/>
        </w:trPr>
        <w:tc>
          <w:tcPr>
            <w:tcW w:w="2302" w:type="dxa"/>
            <w:vMerge w:val="restart"/>
          </w:tcPr>
          <w:p w14:paraId="4FB44A01" w14:textId="3CEF895B" w:rsidR="00104215" w:rsidRDefault="00104215" w:rsidP="00104215">
            <w:pPr>
              <w:pStyle w:val="Tekstpodstawowy"/>
            </w:pPr>
            <w:r>
              <w:t xml:space="preserve"> </w:t>
            </w:r>
            <w:r w:rsidRPr="00104215">
              <w:t>Elections</w:t>
            </w:r>
          </w:p>
        </w:tc>
        <w:tc>
          <w:tcPr>
            <w:tcW w:w="2302" w:type="dxa"/>
            <w:vAlign w:val="center"/>
          </w:tcPr>
          <w:p w14:paraId="5287EB7E" w14:textId="4396662C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43622687" w14:textId="09E4E221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NOT NULL</w:t>
            </w:r>
          </w:p>
        </w:tc>
        <w:tc>
          <w:tcPr>
            <w:tcW w:w="2302" w:type="dxa"/>
            <w:vAlign w:val="center"/>
          </w:tcPr>
          <w:p w14:paraId="276CD625" w14:textId="6AE01D8F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104215" w14:paraId="44050B2A" w14:textId="77777777" w:rsidTr="00772AA8">
        <w:trPr>
          <w:trHeight w:val="432"/>
        </w:trPr>
        <w:tc>
          <w:tcPr>
            <w:tcW w:w="2302" w:type="dxa"/>
            <w:vMerge/>
          </w:tcPr>
          <w:p w14:paraId="3310B3B8" w14:textId="77777777" w:rsidR="00104215" w:rsidRDefault="00104215" w:rsidP="0010421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2CB5DE1" w14:textId="115A522F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vAlign w:val="center"/>
          </w:tcPr>
          <w:p w14:paraId="6EDD57E1" w14:textId="5AA04A48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 date, NOT NULL</w:t>
            </w:r>
          </w:p>
        </w:tc>
        <w:tc>
          <w:tcPr>
            <w:tcW w:w="2302" w:type="dxa"/>
            <w:vAlign w:val="center"/>
          </w:tcPr>
          <w:p w14:paraId="3C813618" w14:textId="2DE6C63A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</w:tr>
      <w:tr w:rsidR="00104215" w14:paraId="685F95AF" w14:textId="77777777" w:rsidTr="00772AA8">
        <w:trPr>
          <w:trHeight w:val="432"/>
        </w:trPr>
        <w:tc>
          <w:tcPr>
            <w:tcW w:w="2302" w:type="dxa"/>
            <w:vMerge/>
          </w:tcPr>
          <w:p w14:paraId="518C61F3" w14:textId="77777777" w:rsidR="00104215" w:rsidRDefault="00104215" w:rsidP="0010421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1968E9B" w14:textId="094F67E7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302" w:type="dxa"/>
            <w:vAlign w:val="center"/>
          </w:tcPr>
          <w:p w14:paraId="57E9964A" w14:textId="4651D1AC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Position name, NOT NULL</w:t>
            </w:r>
          </w:p>
        </w:tc>
        <w:tc>
          <w:tcPr>
            <w:tcW w:w="2302" w:type="dxa"/>
            <w:vAlign w:val="center"/>
          </w:tcPr>
          <w:p w14:paraId="373787C0" w14:textId="4BE59BA2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VARCHAR(200)</w:t>
            </w:r>
          </w:p>
        </w:tc>
      </w:tr>
    </w:tbl>
    <w:p w14:paraId="11AD6816" w14:textId="5D81C3A7" w:rsidR="006F645E" w:rsidRDefault="006F645E" w:rsidP="006F645E">
      <w:pPr>
        <w:pStyle w:val="Tekstpodstawowy"/>
      </w:pPr>
    </w:p>
    <w:p w14:paraId="563BCA8A" w14:textId="72F78E10" w:rsidR="006F645E" w:rsidRDefault="009D7BE5" w:rsidP="006F645E">
      <w:pPr>
        <w:pStyle w:val="Tekstpodstawowy"/>
      </w:pPr>
      <w:r>
        <w:t>Comments on</w:t>
      </w:r>
      <w:r w:rsidR="002E6935">
        <w:t xml:space="preserve"> table</w:t>
      </w:r>
      <w:r>
        <w:t xml:space="preserve"> relationships</w:t>
      </w:r>
    </w:p>
    <w:p w14:paraId="1D0B67F8" w14:textId="2EEB0B33" w:rsidR="006F645E" w:rsidRDefault="006A4AC5" w:rsidP="006F645E">
      <w:pPr>
        <w:pStyle w:val="Tekstpodstawowy"/>
      </w:pPr>
      <w:r w:rsidRPr="006A4AC5">
        <w:t>The table uses the id field as a primary key. No foreign keys are involved, meaning this table is referenced elsewhere for further relations.</w:t>
      </w:r>
    </w:p>
    <w:p w14:paraId="75E47102" w14:textId="2B40CCA9" w:rsidR="006F645E" w:rsidRDefault="006F645E" w:rsidP="006F645E">
      <w:pPr>
        <w:pStyle w:val="Tekstpodstawowy"/>
      </w:pPr>
      <w:r>
        <w:t>Example with data</w:t>
      </w:r>
    </w:p>
    <w:p w14:paraId="25867221" w14:textId="77777777" w:rsidR="00BE17E0" w:rsidRDefault="00BE17E0" w:rsidP="006F645E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104215" w14:paraId="7D509B5F" w14:textId="77777777" w:rsidTr="002B73DD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786CAE32" w14:textId="1EF1C077" w:rsidR="00104215" w:rsidRPr="00BE17E0" w:rsidRDefault="00104215" w:rsidP="0010421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7C63B6B0" w14:textId="05A5A66B" w:rsidR="00104215" w:rsidRPr="00BE17E0" w:rsidRDefault="00104215" w:rsidP="0010421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186467F7" w14:textId="4E321CF1" w:rsidR="00104215" w:rsidRPr="00BE17E0" w:rsidRDefault="00104215" w:rsidP="0010421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position</w:t>
            </w:r>
          </w:p>
        </w:tc>
      </w:tr>
      <w:tr w:rsidR="00104215" w14:paraId="675CC18D" w14:textId="77777777" w:rsidTr="002B73DD">
        <w:trPr>
          <w:trHeight w:val="432"/>
        </w:trPr>
        <w:tc>
          <w:tcPr>
            <w:tcW w:w="2302" w:type="dxa"/>
            <w:vAlign w:val="center"/>
          </w:tcPr>
          <w:p w14:paraId="1865802E" w14:textId="095F9BD2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02" w:type="dxa"/>
            <w:vAlign w:val="center"/>
          </w:tcPr>
          <w:p w14:paraId="08F31126" w14:textId="212E2AD3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01.09.2023</w:t>
            </w:r>
          </w:p>
        </w:tc>
        <w:tc>
          <w:tcPr>
            <w:tcW w:w="2302" w:type="dxa"/>
            <w:vAlign w:val="center"/>
          </w:tcPr>
          <w:p w14:paraId="6FE58743" w14:textId="06A40726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President</w:t>
            </w:r>
          </w:p>
        </w:tc>
      </w:tr>
      <w:tr w:rsidR="00104215" w14:paraId="46189833" w14:textId="77777777" w:rsidTr="002B73DD">
        <w:trPr>
          <w:trHeight w:val="432"/>
        </w:trPr>
        <w:tc>
          <w:tcPr>
            <w:tcW w:w="2302" w:type="dxa"/>
            <w:vAlign w:val="center"/>
          </w:tcPr>
          <w:p w14:paraId="4C1711B6" w14:textId="5DB2DF59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2C0F428B" w14:textId="322F400D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15.05.2024</w:t>
            </w:r>
          </w:p>
        </w:tc>
        <w:tc>
          <w:tcPr>
            <w:tcW w:w="2302" w:type="dxa"/>
            <w:vAlign w:val="center"/>
          </w:tcPr>
          <w:p w14:paraId="607896A6" w14:textId="59B8FE66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Mayor</w:t>
            </w:r>
          </w:p>
        </w:tc>
      </w:tr>
    </w:tbl>
    <w:p w14:paraId="455288B0" w14:textId="0A5290D9" w:rsidR="00BE17E0" w:rsidRDefault="00BE17E0" w:rsidP="006F645E">
      <w:pPr>
        <w:pStyle w:val="Tekstpodstawowy"/>
      </w:pPr>
    </w:p>
    <w:p w14:paraId="1C8B7E32" w14:textId="77777777" w:rsidR="00BE17E0" w:rsidRDefault="00BE17E0" w:rsidP="006F645E">
      <w:pPr>
        <w:pStyle w:val="Tekstpodstawowy"/>
      </w:pPr>
    </w:p>
    <w:p w14:paraId="34841DC7" w14:textId="01C1AF19" w:rsidR="00104215" w:rsidRPr="00104215" w:rsidRDefault="00104215" w:rsidP="00104215">
      <w:pPr>
        <w:pStyle w:val="Listanumerowana"/>
      </w:pPr>
      <w:r w:rsidRPr="00104215">
        <w:rPr>
          <w:b/>
          <w:bCs/>
        </w:rPr>
        <w:t>problems</w:t>
      </w:r>
    </w:p>
    <w:p w14:paraId="4B7723C0" w14:textId="77777777" w:rsidR="00104215" w:rsidRDefault="00104215" w:rsidP="00104215">
      <w:pPr>
        <w:pStyle w:val="Tekstpodstawowy"/>
      </w:pPr>
      <w:r>
        <w:t>Table Description</w:t>
      </w:r>
    </w:p>
    <w:p w14:paraId="34A34907" w14:textId="0E693ACA" w:rsidR="00104215" w:rsidRDefault="00BA2DCC" w:rsidP="00104215">
      <w:pPr>
        <w:pStyle w:val="Tekstpodstawowy"/>
      </w:pPr>
      <w:r w:rsidRPr="00BA2DCC">
        <w:t xml:space="preserve">The "problems" table records issues related to elections. 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0D7EB4BC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773567E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6E1263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6842FDA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82C7B2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A2DCC" w14:paraId="2232F567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50E85109" w14:textId="49EEBF71" w:rsidR="00BA2DCC" w:rsidRDefault="00BA2DCC" w:rsidP="00BA2DCC">
            <w:pPr>
              <w:pStyle w:val="Tekstpodstawowy"/>
            </w:pPr>
            <w:r>
              <w:t xml:space="preserve"> </w:t>
            </w:r>
            <w:r w:rsidRPr="00104215">
              <w:rPr>
                <w:b/>
                <w:bCs/>
              </w:rPr>
              <w:t>problems</w:t>
            </w:r>
          </w:p>
        </w:tc>
        <w:tc>
          <w:tcPr>
            <w:tcW w:w="2302" w:type="dxa"/>
            <w:vAlign w:val="center"/>
          </w:tcPr>
          <w:p w14:paraId="7B799DB5" w14:textId="23EB0B5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03A427FC" w14:textId="3A4F67AF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problem</w:t>
            </w:r>
          </w:p>
        </w:tc>
        <w:tc>
          <w:tcPr>
            <w:tcW w:w="2302" w:type="dxa"/>
            <w:vAlign w:val="center"/>
          </w:tcPr>
          <w:p w14:paraId="4B9EB282" w14:textId="0272BD7D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2CE8DCD0" w14:textId="77777777" w:rsidTr="00E62FB5">
        <w:trPr>
          <w:trHeight w:val="432"/>
        </w:trPr>
        <w:tc>
          <w:tcPr>
            <w:tcW w:w="2302" w:type="dxa"/>
            <w:vMerge/>
          </w:tcPr>
          <w:p w14:paraId="17FD3189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7620253" w14:textId="465BFC51" w:rsidR="00BA2DCC" w:rsidRDefault="00BA2DCC" w:rsidP="00BA2DCC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election_id</w:t>
            </w:r>
            <w:proofErr w:type="spellEnd"/>
          </w:p>
        </w:tc>
        <w:tc>
          <w:tcPr>
            <w:tcW w:w="2302" w:type="dxa"/>
            <w:vAlign w:val="center"/>
          </w:tcPr>
          <w:p w14:paraId="360014C7" w14:textId="55AC97F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election table</w:t>
            </w:r>
          </w:p>
        </w:tc>
        <w:tc>
          <w:tcPr>
            <w:tcW w:w="2302" w:type="dxa"/>
            <w:vAlign w:val="center"/>
          </w:tcPr>
          <w:p w14:paraId="3C29DBFA" w14:textId="3B03169C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12299C10" w14:textId="77777777" w:rsidTr="00E62FB5">
        <w:trPr>
          <w:trHeight w:val="432"/>
        </w:trPr>
        <w:tc>
          <w:tcPr>
            <w:tcW w:w="2302" w:type="dxa"/>
            <w:vMerge/>
          </w:tcPr>
          <w:p w14:paraId="7C6BECFA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36F35B8" w14:textId="5DD213CC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302" w:type="dxa"/>
            <w:vAlign w:val="center"/>
          </w:tcPr>
          <w:p w14:paraId="6C6CBA45" w14:textId="5B440C3D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Type of problem (e.g., Technical, Voting Issue)</w:t>
            </w:r>
          </w:p>
        </w:tc>
        <w:tc>
          <w:tcPr>
            <w:tcW w:w="2302" w:type="dxa"/>
            <w:vAlign w:val="center"/>
          </w:tcPr>
          <w:p w14:paraId="2232CE85" w14:textId="11CD83BB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VARCHAR(126) NOT NULL</w:t>
            </w:r>
          </w:p>
        </w:tc>
      </w:tr>
      <w:tr w:rsidR="00BA2DCC" w14:paraId="4B827F65" w14:textId="77777777" w:rsidTr="00E62FB5">
        <w:trPr>
          <w:trHeight w:val="432"/>
        </w:trPr>
        <w:tc>
          <w:tcPr>
            <w:tcW w:w="2302" w:type="dxa"/>
          </w:tcPr>
          <w:p w14:paraId="60894D3E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E65326C" w14:textId="144361DF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occurrence_date</w:t>
            </w:r>
            <w:proofErr w:type="spellEnd"/>
          </w:p>
        </w:tc>
        <w:tc>
          <w:tcPr>
            <w:tcW w:w="2302" w:type="dxa"/>
            <w:vAlign w:val="center"/>
          </w:tcPr>
          <w:p w14:paraId="5B4C061D" w14:textId="780E5FAE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when the problem occurred</w:t>
            </w:r>
          </w:p>
        </w:tc>
        <w:tc>
          <w:tcPr>
            <w:tcW w:w="2302" w:type="dxa"/>
            <w:vAlign w:val="center"/>
          </w:tcPr>
          <w:p w14:paraId="0E937F2C" w14:textId="5A7994D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</w:tr>
      <w:tr w:rsidR="00BA2DCC" w14:paraId="1842B5B8" w14:textId="77777777" w:rsidTr="00E62FB5">
        <w:trPr>
          <w:trHeight w:val="432"/>
        </w:trPr>
        <w:tc>
          <w:tcPr>
            <w:tcW w:w="2302" w:type="dxa"/>
          </w:tcPr>
          <w:p w14:paraId="02BBB0D9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57C2874" w14:textId="054FD50D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vAlign w:val="center"/>
          </w:tcPr>
          <w:p w14:paraId="3728F01E" w14:textId="62ACF823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Detailed description of the problem</w:t>
            </w:r>
          </w:p>
        </w:tc>
        <w:tc>
          <w:tcPr>
            <w:tcW w:w="2302" w:type="dxa"/>
            <w:vAlign w:val="center"/>
          </w:tcPr>
          <w:p w14:paraId="389070C3" w14:textId="20B83B32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</w:tbl>
    <w:p w14:paraId="6154B9D3" w14:textId="77777777" w:rsidR="00104215" w:rsidRDefault="00104215" w:rsidP="00104215">
      <w:pPr>
        <w:pStyle w:val="Tekstpodstawowy"/>
      </w:pPr>
    </w:p>
    <w:p w14:paraId="0A69AD58" w14:textId="77777777" w:rsidR="00104215" w:rsidRDefault="00104215" w:rsidP="00104215">
      <w:pPr>
        <w:pStyle w:val="Tekstpodstawowy"/>
      </w:pPr>
      <w:r>
        <w:t>Comments on table relationships</w:t>
      </w:r>
    </w:p>
    <w:p w14:paraId="7CD562DF" w14:textId="0DB0643A" w:rsidR="00BA2DCC" w:rsidRDefault="00BA2DCC" w:rsidP="00104215">
      <w:pPr>
        <w:pStyle w:val="Tekstpodstawowy"/>
      </w:pPr>
      <w:r w:rsidRPr="00BA2DCC">
        <w:t xml:space="preserve">The </w:t>
      </w:r>
      <w:proofErr w:type="spellStart"/>
      <w:r w:rsidRPr="00BA2DCC">
        <w:t>election_id</w:t>
      </w:r>
      <w:proofErr w:type="spellEnd"/>
      <w:r w:rsidRPr="00BA2DCC">
        <w:t xml:space="preserve"> field is a foreign key referencing the id field in the "elections" table. This establishes a one-to-many relationship, meaning one election can have multiple problems.</w:t>
      </w:r>
      <w:r>
        <w:t xml:space="preserve"> </w:t>
      </w:r>
      <w:r w:rsidRPr="00BA2DCC">
        <w:t>Each problem is linked to a specific election</w:t>
      </w:r>
      <w:r>
        <w:t>.</w:t>
      </w:r>
    </w:p>
    <w:p w14:paraId="7A096EA7" w14:textId="6348D9B8" w:rsidR="00104215" w:rsidRDefault="00104215" w:rsidP="00104215">
      <w:pPr>
        <w:pStyle w:val="Tekstpodstawowy"/>
      </w:pPr>
      <w:r>
        <w:t>Example with data</w:t>
      </w:r>
    </w:p>
    <w:tbl>
      <w:tblPr>
        <w:tblW w:w="8572" w:type="dxa"/>
        <w:tblInd w:w="523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99"/>
        <w:gridCol w:w="2302"/>
        <w:gridCol w:w="2302"/>
        <w:gridCol w:w="2302"/>
      </w:tblGrid>
      <w:tr w:rsidR="00BA2DCC" w14:paraId="164C5ACA" w14:textId="41C64EB7" w:rsidTr="00BA2DCC">
        <w:trPr>
          <w:trHeight w:val="292"/>
        </w:trPr>
        <w:tc>
          <w:tcPr>
            <w:tcW w:w="567" w:type="dxa"/>
            <w:shd w:val="clear" w:color="auto" w:fill="76CDD8"/>
            <w:vAlign w:val="center"/>
          </w:tcPr>
          <w:p w14:paraId="56E6F5D3" w14:textId="21F91AF0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99" w:type="dxa"/>
            <w:shd w:val="clear" w:color="auto" w:fill="76CDD8"/>
            <w:vAlign w:val="center"/>
          </w:tcPr>
          <w:p w14:paraId="757194EA" w14:textId="328F1822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election_id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216AB91D" w14:textId="598B6BFD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5FB8F1CF" w14:textId="196995C0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occurrence_date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6FC6A9E1" w14:textId="02A29A3B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A2DCC" w14:paraId="54BEFE15" w14:textId="4B9D9B79" w:rsidTr="00BA2DCC">
        <w:trPr>
          <w:trHeight w:val="432"/>
        </w:trPr>
        <w:tc>
          <w:tcPr>
            <w:tcW w:w="567" w:type="dxa"/>
            <w:vAlign w:val="center"/>
          </w:tcPr>
          <w:p w14:paraId="0A43B547" w14:textId="26A2766B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9" w:type="dxa"/>
            <w:vAlign w:val="center"/>
          </w:tcPr>
          <w:p w14:paraId="628E199E" w14:textId="0AD4065A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00799E6A" w14:textId="57A96628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Technical</w:t>
            </w:r>
          </w:p>
        </w:tc>
        <w:tc>
          <w:tcPr>
            <w:tcW w:w="2302" w:type="dxa"/>
            <w:vAlign w:val="center"/>
          </w:tcPr>
          <w:p w14:paraId="011D4C12" w14:textId="3F3B062E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01.09.2023</w:t>
            </w:r>
          </w:p>
        </w:tc>
        <w:tc>
          <w:tcPr>
            <w:tcW w:w="2302" w:type="dxa"/>
            <w:vAlign w:val="center"/>
          </w:tcPr>
          <w:p w14:paraId="786242ED" w14:textId="5668FAB6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Server outage during voting</w:t>
            </w:r>
          </w:p>
        </w:tc>
      </w:tr>
      <w:tr w:rsidR="00BA2DCC" w14:paraId="66CF4309" w14:textId="0A7C6757" w:rsidTr="00BA2DCC">
        <w:trPr>
          <w:trHeight w:val="432"/>
        </w:trPr>
        <w:tc>
          <w:tcPr>
            <w:tcW w:w="567" w:type="dxa"/>
            <w:vAlign w:val="center"/>
          </w:tcPr>
          <w:p w14:paraId="3E264099" w14:textId="4D098DEA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9" w:type="dxa"/>
            <w:vAlign w:val="center"/>
          </w:tcPr>
          <w:p w14:paraId="5C891222" w14:textId="5809298D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1189996A" w14:textId="7BD7A635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Voting Issue</w:t>
            </w:r>
          </w:p>
        </w:tc>
        <w:tc>
          <w:tcPr>
            <w:tcW w:w="2302" w:type="dxa"/>
            <w:vAlign w:val="center"/>
          </w:tcPr>
          <w:p w14:paraId="7016ABE8" w14:textId="58AD0545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15.05.2024</w:t>
            </w:r>
          </w:p>
        </w:tc>
        <w:tc>
          <w:tcPr>
            <w:tcW w:w="2302" w:type="dxa"/>
            <w:vAlign w:val="center"/>
          </w:tcPr>
          <w:p w14:paraId="61952CA6" w14:textId="00AFFB64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Voting machine malfunction</w:t>
            </w:r>
          </w:p>
        </w:tc>
      </w:tr>
    </w:tbl>
    <w:p w14:paraId="384B8DB5" w14:textId="77777777" w:rsidR="00104215" w:rsidRDefault="00104215" w:rsidP="00104215">
      <w:pPr>
        <w:pStyle w:val="Tekstpodstawowy"/>
      </w:pPr>
    </w:p>
    <w:p w14:paraId="01DE3378" w14:textId="35A508D3" w:rsidR="00104215" w:rsidRPr="00104215" w:rsidRDefault="00BA2DCC" w:rsidP="00104215">
      <w:pPr>
        <w:pStyle w:val="Listanumerowana"/>
      </w:pPr>
      <w:r w:rsidRPr="00BA2DCC">
        <w:t>surveys</w:t>
      </w:r>
    </w:p>
    <w:p w14:paraId="4469310D" w14:textId="77777777" w:rsidR="00104215" w:rsidRDefault="00104215" w:rsidP="00104215">
      <w:pPr>
        <w:pStyle w:val="Tekstpodstawowy"/>
      </w:pPr>
      <w:r>
        <w:t>Table Description</w:t>
      </w:r>
    </w:p>
    <w:p w14:paraId="128B8AE2" w14:textId="51E682CE" w:rsidR="00104215" w:rsidRDefault="00BA2DCC" w:rsidP="00104215">
      <w:pPr>
        <w:pStyle w:val="Tekstpodstawowy"/>
      </w:pPr>
      <w:r w:rsidRPr="00BA2DCC">
        <w:t>The "surveys" table contains information about surveys conducted</w:t>
      </w:r>
      <w:r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01D8CBD0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0E5BAB57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DC8D4A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C93501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A74E74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A2DCC" w14:paraId="3D3E0DFF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750F8F33" w14:textId="4402732A" w:rsidR="00BA2DCC" w:rsidRDefault="00BA2DCC" w:rsidP="00BA2DCC">
            <w:pPr>
              <w:pStyle w:val="Tekstpodstawowy"/>
            </w:pPr>
            <w:r>
              <w:t xml:space="preserve"> </w:t>
            </w:r>
            <w:r w:rsidRPr="00BA2DCC">
              <w:t>surveys</w:t>
            </w:r>
          </w:p>
        </w:tc>
        <w:tc>
          <w:tcPr>
            <w:tcW w:w="2302" w:type="dxa"/>
            <w:vAlign w:val="center"/>
          </w:tcPr>
          <w:p w14:paraId="70F590E9" w14:textId="14CADE29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17C53574" w14:textId="794E6761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survey</w:t>
            </w:r>
          </w:p>
        </w:tc>
        <w:tc>
          <w:tcPr>
            <w:tcW w:w="2302" w:type="dxa"/>
            <w:vAlign w:val="center"/>
          </w:tcPr>
          <w:p w14:paraId="03A071E5" w14:textId="0056EF89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3673160C" w14:textId="77777777" w:rsidTr="00E62FB5">
        <w:trPr>
          <w:trHeight w:val="432"/>
        </w:trPr>
        <w:tc>
          <w:tcPr>
            <w:tcW w:w="2302" w:type="dxa"/>
            <w:vMerge/>
          </w:tcPr>
          <w:p w14:paraId="10ABC522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8B6667F" w14:textId="260196B2" w:rsidR="00BA2DCC" w:rsidRDefault="00BA2DCC" w:rsidP="00BA2DCC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election_id</w:t>
            </w:r>
            <w:proofErr w:type="spellEnd"/>
          </w:p>
        </w:tc>
        <w:tc>
          <w:tcPr>
            <w:tcW w:w="2302" w:type="dxa"/>
            <w:vAlign w:val="center"/>
          </w:tcPr>
          <w:p w14:paraId="7886D200" w14:textId="3FDEA2C1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election table</w:t>
            </w:r>
          </w:p>
        </w:tc>
        <w:tc>
          <w:tcPr>
            <w:tcW w:w="2302" w:type="dxa"/>
            <w:vAlign w:val="center"/>
          </w:tcPr>
          <w:p w14:paraId="67334F38" w14:textId="104AAB10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1EA4C161" w14:textId="77777777" w:rsidTr="00E62FB5">
        <w:trPr>
          <w:trHeight w:val="432"/>
        </w:trPr>
        <w:tc>
          <w:tcPr>
            <w:tcW w:w="2302" w:type="dxa"/>
            <w:vMerge/>
          </w:tcPr>
          <w:p w14:paraId="7821AA1D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E881FFC" w14:textId="2E34948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vAlign w:val="center"/>
          </w:tcPr>
          <w:p w14:paraId="073FCD5C" w14:textId="63B447E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when the survey was conducted</w:t>
            </w:r>
          </w:p>
        </w:tc>
        <w:tc>
          <w:tcPr>
            <w:tcW w:w="2302" w:type="dxa"/>
            <w:vAlign w:val="center"/>
          </w:tcPr>
          <w:p w14:paraId="35B5E87D" w14:textId="6195B7CF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BA2DCC" w14:paraId="1918F7C1" w14:textId="77777777" w:rsidTr="00E62FB5">
        <w:trPr>
          <w:trHeight w:val="432"/>
        </w:trPr>
        <w:tc>
          <w:tcPr>
            <w:tcW w:w="2302" w:type="dxa"/>
          </w:tcPr>
          <w:p w14:paraId="77D3D952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54521B1" w14:textId="47B975D6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responders_number</w:t>
            </w:r>
            <w:proofErr w:type="spellEnd"/>
          </w:p>
        </w:tc>
        <w:tc>
          <w:tcPr>
            <w:tcW w:w="2302" w:type="dxa"/>
            <w:vAlign w:val="center"/>
          </w:tcPr>
          <w:p w14:paraId="182A435E" w14:textId="30EA7353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Number of people who participated in the survey</w:t>
            </w:r>
          </w:p>
        </w:tc>
        <w:tc>
          <w:tcPr>
            <w:tcW w:w="2302" w:type="dxa"/>
            <w:vAlign w:val="center"/>
          </w:tcPr>
          <w:p w14:paraId="28672C3D" w14:textId="2D57162A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3D975ED1" w14:textId="77777777" w:rsidTr="00E62FB5">
        <w:trPr>
          <w:trHeight w:val="432"/>
        </w:trPr>
        <w:tc>
          <w:tcPr>
            <w:tcW w:w="2302" w:type="dxa"/>
          </w:tcPr>
          <w:p w14:paraId="4F5DF9B4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34154D1" w14:textId="00FA090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02" w:type="dxa"/>
            <w:vAlign w:val="center"/>
          </w:tcPr>
          <w:p w14:paraId="5C5FBB61" w14:textId="1338F4C3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Subject or title of the survey</w:t>
            </w:r>
          </w:p>
        </w:tc>
        <w:tc>
          <w:tcPr>
            <w:tcW w:w="2302" w:type="dxa"/>
            <w:vAlign w:val="center"/>
          </w:tcPr>
          <w:p w14:paraId="5FA44FD4" w14:textId="0B129E8F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BA2DCC" w14:paraId="7A43535D" w14:textId="77777777" w:rsidTr="00E62FB5">
        <w:trPr>
          <w:trHeight w:val="432"/>
        </w:trPr>
        <w:tc>
          <w:tcPr>
            <w:tcW w:w="2302" w:type="dxa"/>
          </w:tcPr>
          <w:p w14:paraId="0A119B5A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08171D5" w14:textId="64597806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2302" w:type="dxa"/>
            <w:vAlign w:val="center"/>
          </w:tcPr>
          <w:p w14:paraId="60F8E3AD" w14:textId="575E7CD8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Summary or outcome of the survey</w:t>
            </w:r>
          </w:p>
        </w:tc>
        <w:tc>
          <w:tcPr>
            <w:tcW w:w="2302" w:type="dxa"/>
            <w:vAlign w:val="center"/>
          </w:tcPr>
          <w:p w14:paraId="474341E2" w14:textId="5EE859F6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</w:tbl>
    <w:p w14:paraId="319B6208" w14:textId="77777777" w:rsidR="00104215" w:rsidRDefault="00104215" w:rsidP="00104215">
      <w:pPr>
        <w:pStyle w:val="Tekstpodstawowy"/>
      </w:pPr>
    </w:p>
    <w:p w14:paraId="310CA4CC" w14:textId="77777777" w:rsidR="00104215" w:rsidRDefault="00104215" w:rsidP="00104215">
      <w:pPr>
        <w:pStyle w:val="Tekstpodstawowy"/>
      </w:pPr>
      <w:r>
        <w:t>Comments on table relationships</w:t>
      </w:r>
    </w:p>
    <w:p w14:paraId="4D1B026C" w14:textId="688638E0" w:rsidR="00104215" w:rsidRDefault="00BA2DCC" w:rsidP="00104215">
      <w:pPr>
        <w:pStyle w:val="Tekstpodstawowy"/>
      </w:pPr>
      <w:r w:rsidRPr="00BA2DCC">
        <w:t xml:space="preserve">The </w:t>
      </w:r>
      <w:proofErr w:type="spellStart"/>
      <w:r w:rsidRPr="00BA2DCC">
        <w:t>election_id</w:t>
      </w:r>
      <w:proofErr w:type="spellEnd"/>
      <w:r w:rsidRPr="00BA2DCC">
        <w:t xml:space="preserve"> field is a foreign key referencing the id field in the "elections" table, establishing a one-to-many relationship between elections and surveys.</w:t>
      </w:r>
      <w:r w:rsidRPr="00BA2DCC">
        <w:rPr>
          <w:rFonts w:ascii="Times New Roman" w:hAnsi="Times New Roman"/>
          <w:color w:val="auto"/>
        </w:rPr>
        <w:t xml:space="preserve"> </w:t>
      </w:r>
      <w:r w:rsidRPr="00BA2DCC">
        <w:t>Each survey is linked to a specific election</w:t>
      </w:r>
      <w:r w:rsidR="00104215" w:rsidRPr="006A4AC5">
        <w:t>.</w:t>
      </w:r>
    </w:p>
    <w:p w14:paraId="2038BAAF" w14:textId="77777777" w:rsidR="00104215" w:rsidRDefault="00104215" w:rsidP="00104215">
      <w:pPr>
        <w:pStyle w:val="Tekstpodstawowy"/>
      </w:pPr>
      <w:r>
        <w:t>Example with data</w:t>
      </w:r>
    </w:p>
    <w:tbl>
      <w:tblPr>
        <w:tblpPr w:leftFromText="141" w:rightFromText="141" w:vertAnchor="text" w:horzAnchor="margin" w:tblpXSpec="center" w:tblpY="194"/>
        <w:tblW w:w="1168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85"/>
        <w:gridCol w:w="2302"/>
        <w:gridCol w:w="2302"/>
        <w:gridCol w:w="2302"/>
        <w:gridCol w:w="2302"/>
      </w:tblGrid>
      <w:tr w:rsidR="00BA2DCC" w14:paraId="1CB6AD9A" w14:textId="77777777" w:rsidTr="00BA2DCC">
        <w:trPr>
          <w:trHeight w:val="292"/>
        </w:trPr>
        <w:tc>
          <w:tcPr>
            <w:tcW w:w="992" w:type="dxa"/>
            <w:shd w:val="clear" w:color="auto" w:fill="76CDD8"/>
            <w:vAlign w:val="center"/>
          </w:tcPr>
          <w:p w14:paraId="7E82911D" w14:textId="77777777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485" w:type="dxa"/>
            <w:shd w:val="clear" w:color="auto" w:fill="76CDD8"/>
            <w:vAlign w:val="center"/>
          </w:tcPr>
          <w:p w14:paraId="72061339" w14:textId="77777777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election_id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6E1C5E20" w14:textId="77777777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5153EB88" w14:textId="77777777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responders_number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1B7FAEA1" w14:textId="77777777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0C5B1163" w14:textId="4523FF94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BA2DCC" w14:paraId="4F804ED3" w14:textId="77777777" w:rsidTr="00BA2DCC">
        <w:trPr>
          <w:trHeight w:val="432"/>
        </w:trPr>
        <w:tc>
          <w:tcPr>
            <w:tcW w:w="992" w:type="dxa"/>
            <w:vAlign w:val="center"/>
          </w:tcPr>
          <w:p w14:paraId="272EADFC" w14:textId="7777777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5" w:type="dxa"/>
            <w:vAlign w:val="center"/>
          </w:tcPr>
          <w:p w14:paraId="44D56980" w14:textId="7777777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4A3D1BE1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02.09.2023</w:t>
            </w:r>
          </w:p>
        </w:tc>
        <w:tc>
          <w:tcPr>
            <w:tcW w:w="2302" w:type="dxa"/>
            <w:vAlign w:val="center"/>
          </w:tcPr>
          <w:p w14:paraId="2563726A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02" w:type="dxa"/>
            <w:vAlign w:val="center"/>
          </w:tcPr>
          <w:p w14:paraId="732900A8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 Satisfaction Survey</w:t>
            </w:r>
          </w:p>
        </w:tc>
        <w:tc>
          <w:tcPr>
            <w:tcW w:w="2302" w:type="dxa"/>
            <w:vAlign w:val="center"/>
          </w:tcPr>
          <w:p w14:paraId="070B170F" w14:textId="477C2D55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Majority satisfied with process</w:t>
            </w:r>
          </w:p>
        </w:tc>
      </w:tr>
      <w:tr w:rsidR="00BA2DCC" w14:paraId="67BECFEC" w14:textId="77777777" w:rsidTr="00BA2DCC">
        <w:trPr>
          <w:trHeight w:val="432"/>
        </w:trPr>
        <w:tc>
          <w:tcPr>
            <w:tcW w:w="992" w:type="dxa"/>
            <w:vAlign w:val="center"/>
          </w:tcPr>
          <w:p w14:paraId="085CCD39" w14:textId="7777777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vAlign w:val="center"/>
          </w:tcPr>
          <w:p w14:paraId="6B39ABA4" w14:textId="7777777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1E7AABAA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16.05.2024</w:t>
            </w:r>
          </w:p>
        </w:tc>
        <w:tc>
          <w:tcPr>
            <w:tcW w:w="2302" w:type="dxa"/>
            <w:vAlign w:val="center"/>
          </w:tcPr>
          <w:p w14:paraId="6318609D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02" w:type="dxa"/>
            <w:vAlign w:val="center"/>
          </w:tcPr>
          <w:p w14:paraId="393F484B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 System Feedback Survey</w:t>
            </w:r>
          </w:p>
        </w:tc>
        <w:tc>
          <w:tcPr>
            <w:tcW w:w="2302" w:type="dxa"/>
            <w:vAlign w:val="center"/>
          </w:tcPr>
          <w:p w14:paraId="4BC5363E" w14:textId="230839A5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Suggestions for system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improvemen</w:t>
            </w:r>
            <w:proofErr w:type="spellEnd"/>
          </w:p>
        </w:tc>
      </w:tr>
    </w:tbl>
    <w:p w14:paraId="3B5E900F" w14:textId="77777777" w:rsidR="00104215" w:rsidRDefault="00104215" w:rsidP="00104215">
      <w:pPr>
        <w:pStyle w:val="Tekstpodstawowy"/>
      </w:pPr>
    </w:p>
    <w:p w14:paraId="2305BB70" w14:textId="77777777" w:rsidR="00104215" w:rsidRDefault="00104215" w:rsidP="00104215">
      <w:pPr>
        <w:pStyle w:val="Tekstpodstawowy"/>
      </w:pPr>
    </w:p>
    <w:p w14:paraId="2DF46A1E" w14:textId="0557739D" w:rsidR="00104215" w:rsidRPr="00104215" w:rsidRDefault="00A35E14" w:rsidP="00104215">
      <w:pPr>
        <w:pStyle w:val="Listanumerowana"/>
      </w:pPr>
      <w:r w:rsidRPr="00A35E14">
        <w:t>candidatures</w:t>
      </w:r>
    </w:p>
    <w:p w14:paraId="1497BDBE" w14:textId="77777777" w:rsidR="00104215" w:rsidRDefault="00104215" w:rsidP="00104215">
      <w:pPr>
        <w:pStyle w:val="Tekstpodstawowy"/>
      </w:pPr>
      <w:r>
        <w:t>Table Description</w:t>
      </w:r>
    </w:p>
    <w:p w14:paraId="1C56E862" w14:textId="0DF4723B" w:rsidR="00104215" w:rsidRDefault="00A35E14" w:rsidP="00104215">
      <w:pPr>
        <w:pStyle w:val="Tekstpodstawowy"/>
      </w:pPr>
      <w:r w:rsidRPr="00A35E14">
        <w:t>The "candidatures" table records candidates' participation in specific elections</w:t>
      </w:r>
      <w:r w:rsidR="00104215" w:rsidRPr="006A4AC5"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40337901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4D1DC095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971EAD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24A5A32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9731D30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35E14" w14:paraId="0BDB3CCB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11B5E88B" w14:textId="2AEB41CF" w:rsidR="00A35E14" w:rsidRDefault="00A35E14" w:rsidP="00A35E14">
            <w:pPr>
              <w:pStyle w:val="Tekstpodstawowy"/>
            </w:pPr>
            <w:r>
              <w:t xml:space="preserve"> </w:t>
            </w:r>
            <w:r w:rsidRPr="00A35E14">
              <w:t>candidatures</w:t>
            </w:r>
          </w:p>
        </w:tc>
        <w:tc>
          <w:tcPr>
            <w:tcW w:w="2302" w:type="dxa"/>
            <w:vAlign w:val="center"/>
          </w:tcPr>
          <w:p w14:paraId="0AA6D36C" w14:textId="3230C336" w:rsidR="00A35E14" w:rsidRDefault="00A35E14" w:rsidP="00A35E14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2302" w:type="dxa"/>
            <w:vAlign w:val="center"/>
          </w:tcPr>
          <w:p w14:paraId="3D098F2E" w14:textId="70617D76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candidature</w:t>
            </w:r>
          </w:p>
        </w:tc>
        <w:tc>
          <w:tcPr>
            <w:tcW w:w="2302" w:type="dxa"/>
            <w:vAlign w:val="center"/>
          </w:tcPr>
          <w:p w14:paraId="32C6B359" w14:textId="7A06734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A35E14" w14:paraId="35AFF2B9" w14:textId="77777777" w:rsidTr="00E62FB5">
        <w:trPr>
          <w:trHeight w:val="432"/>
        </w:trPr>
        <w:tc>
          <w:tcPr>
            <w:tcW w:w="2302" w:type="dxa"/>
            <w:vMerge/>
          </w:tcPr>
          <w:p w14:paraId="74B7FAF4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1236038" w14:textId="280E23FF" w:rsidR="00A35E14" w:rsidRDefault="00A35E14" w:rsidP="00A35E14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candidate_id</w:t>
            </w:r>
            <w:proofErr w:type="spellEnd"/>
          </w:p>
        </w:tc>
        <w:tc>
          <w:tcPr>
            <w:tcW w:w="2302" w:type="dxa"/>
            <w:vAlign w:val="center"/>
          </w:tcPr>
          <w:p w14:paraId="552F2EAB" w14:textId="0CC0B5C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candidate table</w:t>
            </w:r>
          </w:p>
        </w:tc>
        <w:tc>
          <w:tcPr>
            <w:tcW w:w="2302" w:type="dxa"/>
            <w:vAlign w:val="center"/>
          </w:tcPr>
          <w:p w14:paraId="0E1E264C" w14:textId="77D75489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A35E14" w14:paraId="0116C36C" w14:textId="77777777" w:rsidTr="00E62FB5">
        <w:trPr>
          <w:trHeight w:val="432"/>
        </w:trPr>
        <w:tc>
          <w:tcPr>
            <w:tcW w:w="2302" w:type="dxa"/>
            <w:vMerge/>
          </w:tcPr>
          <w:p w14:paraId="39FF7721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889F140" w14:textId="2EE0B15F" w:rsidR="00A35E14" w:rsidRDefault="00A35E14" w:rsidP="00A35E14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election_id</w:t>
            </w:r>
            <w:proofErr w:type="spellEnd"/>
          </w:p>
        </w:tc>
        <w:tc>
          <w:tcPr>
            <w:tcW w:w="2302" w:type="dxa"/>
            <w:vAlign w:val="center"/>
          </w:tcPr>
          <w:p w14:paraId="7EF8E9EE" w14:textId="3A195C3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election table</w:t>
            </w:r>
          </w:p>
        </w:tc>
        <w:tc>
          <w:tcPr>
            <w:tcW w:w="2302" w:type="dxa"/>
            <w:vAlign w:val="center"/>
          </w:tcPr>
          <w:p w14:paraId="2E334CD1" w14:textId="622D9AA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A35E14" w14:paraId="32B33792" w14:textId="77777777" w:rsidTr="00E62FB5">
        <w:trPr>
          <w:trHeight w:val="432"/>
        </w:trPr>
        <w:tc>
          <w:tcPr>
            <w:tcW w:w="2302" w:type="dxa"/>
          </w:tcPr>
          <w:p w14:paraId="265ED564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F2D1F91" w14:textId="0A91C644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2302" w:type="dxa"/>
            <w:vAlign w:val="center"/>
          </w:tcPr>
          <w:p w14:paraId="2120C708" w14:textId="156FE5E3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Budget allocated for the candidature</w:t>
            </w:r>
          </w:p>
        </w:tc>
        <w:tc>
          <w:tcPr>
            <w:tcW w:w="2302" w:type="dxa"/>
            <w:vAlign w:val="center"/>
          </w:tcPr>
          <w:p w14:paraId="01805115" w14:textId="00D2FE60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</w:tbl>
    <w:p w14:paraId="6153C360" w14:textId="77777777" w:rsidR="00104215" w:rsidRDefault="00104215" w:rsidP="00104215">
      <w:pPr>
        <w:pStyle w:val="Tekstpodstawowy"/>
      </w:pPr>
    </w:p>
    <w:p w14:paraId="657B1C1B" w14:textId="77777777" w:rsidR="00104215" w:rsidRDefault="00104215" w:rsidP="00104215">
      <w:pPr>
        <w:pStyle w:val="Tekstpodstawowy"/>
      </w:pPr>
      <w:r>
        <w:t>Comments on table relationships</w:t>
      </w:r>
    </w:p>
    <w:p w14:paraId="6A144286" w14:textId="6447AB76" w:rsidR="00104215" w:rsidRDefault="00A35E14" w:rsidP="00104215">
      <w:pPr>
        <w:pStyle w:val="Tekstpodstawowy"/>
      </w:pPr>
      <w:r w:rsidRPr="00A35E14">
        <w:t xml:space="preserve">The </w:t>
      </w:r>
      <w:proofErr w:type="spellStart"/>
      <w:r w:rsidRPr="00A35E14">
        <w:t>candidate_id</w:t>
      </w:r>
      <w:proofErr w:type="spellEnd"/>
      <w:r w:rsidRPr="00A35E14">
        <w:t xml:space="preserve"> field is a foreign key referencing the id field in the "candidates" table. The </w:t>
      </w:r>
      <w:proofErr w:type="spellStart"/>
      <w:r w:rsidRPr="00A35E14">
        <w:t>election_id</w:t>
      </w:r>
      <w:proofErr w:type="spellEnd"/>
      <w:r w:rsidRPr="00A35E14">
        <w:t xml:space="preserve"> is a foreign key referencing the id field in the "elections" table, establishing many-to-many relationships between candidates and elections.</w:t>
      </w:r>
      <w:r w:rsidRPr="00A35E14">
        <w:t xml:space="preserve"> </w:t>
      </w:r>
      <w:r w:rsidR="00104215">
        <w:t>Example with data</w:t>
      </w:r>
    </w:p>
    <w:p w14:paraId="2648F628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35E14" w14:paraId="38E0C370" w14:textId="2CFB6EBF" w:rsidTr="00DF0403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58183073" w14:textId="25137BB2" w:rsidR="00A35E14" w:rsidRPr="00BE17E0" w:rsidRDefault="00A35E14" w:rsidP="00A35E1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lastRenderedPageBreak/>
              <w:t>candidature_id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33079667" w14:textId="1727624F" w:rsidR="00A35E14" w:rsidRPr="00BE17E0" w:rsidRDefault="00A35E14" w:rsidP="00A35E1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candidate_id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4521B31A" w14:textId="780D1504" w:rsidR="00A35E14" w:rsidRPr="00BE17E0" w:rsidRDefault="00A35E14" w:rsidP="00A35E1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election_id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44D471A0" w14:textId="28EC2886" w:rsidR="00A35E14" w:rsidRDefault="00A35E14" w:rsidP="00A35E14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budget</w:t>
            </w:r>
          </w:p>
        </w:tc>
      </w:tr>
      <w:tr w:rsidR="00A35E14" w14:paraId="495D976C" w14:textId="2517D19B" w:rsidTr="00DF0403">
        <w:trPr>
          <w:trHeight w:val="432"/>
        </w:trPr>
        <w:tc>
          <w:tcPr>
            <w:tcW w:w="2302" w:type="dxa"/>
            <w:vAlign w:val="center"/>
          </w:tcPr>
          <w:p w14:paraId="21B6751C" w14:textId="2B67691D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6FB76958" w14:textId="3D0A82C3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6A513B52" w14:textId="629DE02E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1DD0EFEB" w14:textId="5DAE1DF3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</w:tr>
      <w:tr w:rsidR="00A35E14" w14:paraId="108DA2C2" w14:textId="7390BE38" w:rsidTr="00DF0403">
        <w:trPr>
          <w:trHeight w:val="432"/>
        </w:trPr>
        <w:tc>
          <w:tcPr>
            <w:tcW w:w="2302" w:type="dxa"/>
            <w:vAlign w:val="center"/>
          </w:tcPr>
          <w:p w14:paraId="2686F3E3" w14:textId="0A185376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2247034A" w14:textId="44E21FBB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1955EDB9" w14:textId="308DE2FC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12DE5EDC" w14:textId="4E49A1F5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150000</w:t>
            </w:r>
          </w:p>
        </w:tc>
      </w:tr>
    </w:tbl>
    <w:p w14:paraId="24A9AA12" w14:textId="77777777" w:rsidR="00104215" w:rsidRDefault="00104215" w:rsidP="00104215">
      <w:pPr>
        <w:pStyle w:val="Tekstpodstawowy"/>
      </w:pPr>
    </w:p>
    <w:p w14:paraId="1BEE33DB" w14:textId="69B444FC" w:rsidR="00104215" w:rsidRPr="00104215" w:rsidRDefault="00A35E14" w:rsidP="00104215">
      <w:pPr>
        <w:pStyle w:val="Listanumerowana"/>
      </w:pPr>
      <w:r w:rsidRPr="00A35E14">
        <w:t>candidates</w:t>
      </w:r>
    </w:p>
    <w:p w14:paraId="1C481EB2" w14:textId="77777777" w:rsidR="00104215" w:rsidRDefault="00104215" w:rsidP="00104215">
      <w:pPr>
        <w:pStyle w:val="Tekstpodstawowy"/>
      </w:pPr>
      <w:r>
        <w:t>Table Description</w:t>
      </w:r>
    </w:p>
    <w:p w14:paraId="15CE46BE" w14:textId="19DF56AE" w:rsidR="00104215" w:rsidRDefault="00A35E14" w:rsidP="00104215">
      <w:pPr>
        <w:pStyle w:val="Tekstpodstawowy"/>
      </w:pPr>
      <w:r w:rsidRPr="00A35E14">
        <w:t xml:space="preserve">The "candidates" table holds personal details of candidates running for elections, including their name, address, </w:t>
      </w:r>
      <w:proofErr w:type="spellStart"/>
      <w:r w:rsidRPr="00A35E14">
        <w:t>political_party</w:t>
      </w:r>
      <w:proofErr w:type="spellEnd"/>
      <w:r w:rsidRPr="00A35E14">
        <w:t>, and other relevant data.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1C7F6B96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257CA3B8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9A18244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40F3BE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77AC90A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35E14" w14:paraId="35CFE386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5F4F22FF" w14:textId="08A34A59" w:rsidR="00A35E14" w:rsidRDefault="00A35E14" w:rsidP="00A35E14">
            <w:pPr>
              <w:pStyle w:val="Tekstpodstawowy"/>
            </w:pPr>
            <w:r>
              <w:t xml:space="preserve"> </w:t>
            </w:r>
            <w:r w:rsidRPr="00A35E14">
              <w:t>candidates</w:t>
            </w:r>
          </w:p>
        </w:tc>
        <w:tc>
          <w:tcPr>
            <w:tcW w:w="2302" w:type="dxa"/>
            <w:vAlign w:val="center"/>
          </w:tcPr>
          <w:p w14:paraId="79FE71BE" w14:textId="51FA4EB7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315E6F73" w14:textId="5021919B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candidate</w:t>
            </w:r>
          </w:p>
        </w:tc>
        <w:tc>
          <w:tcPr>
            <w:tcW w:w="2302" w:type="dxa"/>
            <w:vAlign w:val="center"/>
          </w:tcPr>
          <w:p w14:paraId="0EE65823" w14:textId="32994B78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A35E14" w14:paraId="51975DA4" w14:textId="77777777" w:rsidTr="00E62FB5">
        <w:trPr>
          <w:trHeight w:val="432"/>
        </w:trPr>
        <w:tc>
          <w:tcPr>
            <w:tcW w:w="2302" w:type="dxa"/>
            <w:vMerge/>
          </w:tcPr>
          <w:p w14:paraId="035856FD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F0DCA13" w14:textId="6559101B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7F0E3482" w14:textId="38857623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First name of the candidate</w:t>
            </w:r>
          </w:p>
        </w:tc>
        <w:tc>
          <w:tcPr>
            <w:tcW w:w="2302" w:type="dxa"/>
            <w:vAlign w:val="center"/>
          </w:tcPr>
          <w:p w14:paraId="5F0157EF" w14:textId="135D551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A35E14" w14:paraId="00EFED74" w14:textId="77777777" w:rsidTr="00E62FB5">
        <w:trPr>
          <w:trHeight w:val="432"/>
        </w:trPr>
        <w:tc>
          <w:tcPr>
            <w:tcW w:w="2302" w:type="dxa"/>
            <w:vMerge/>
          </w:tcPr>
          <w:p w14:paraId="36F0330C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7E31E5D" w14:textId="35442FB1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2302" w:type="dxa"/>
            <w:vAlign w:val="center"/>
          </w:tcPr>
          <w:p w14:paraId="1F10A8CF" w14:textId="0AADFFD3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Last name of the candidate</w:t>
            </w:r>
          </w:p>
        </w:tc>
        <w:tc>
          <w:tcPr>
            <w:tcW w:w="2302" w:type="dxa"/>
            <w:vAlign w:val="center"/>
          </w:tcPr>
          <w:p w14:paraId="5D28CA90" w14:textId="2588981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A35E14" w14:paraId="29D5D60A" w14:textId="77777777" w:rsidTr="00E62FB5">
        <w:trPr>
          <w:trHeight w:val="432"/>
        </w:trPr>
        <w:tc>
          <w:tcPr>
            <w:tcW w:w="2302" w:type="dxa"/>
          </w:tcPr>
          <w:p w14:paraId="72E4307B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724D49F" w14:textId="043E5530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302" w:type="dxa"/>
            <w:vAlign w:val="center"/>
          </w:tcPr>
          <w:p w14:paraId="1AFDAE02" w14:textId="6656CED4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Residential address of the candidate</w:t>
            </w:r>
          </w:p>
        </w:tc>
        <w:tc>
          <w:tcPr>
            <w:tcW w:w="2302" w:type="dxa"/>
            <w:vAlign w:val="center"/>
          </w:tcPr>
          <w:p w14:paraId="110938D4" w14:textId="2B49844B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VARCHAR(512) NOT NULL</w:t>
            </w:r>
          </w:p>
        </w:tc>
      </w:tr>
      <w:tr w:rsidR="00A35E14" w14:paraId="5F8F9331" w14:textId="77777777" w:rsidTr="00E62FB5">
        <w:trPr>
          <w:trHeight w:val="432"/>
        </w:trPr>
        <w:tc>
          <w:tcPr>
            <w:tcW w:w="2302" w:type="dxa"/>
          </w:tcPr>
          <w:p w14:paraId="3EA39879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51D23C3" w14:textId="3E64EC97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political_party</w:t>
            </w:r>
            <w:proofErr w:type="spellEnd"/>
          </w:p>
        </w:tc>
        <w:tc>
          <w:tcPr>
            <w:tcW w:w="2302" w:type="dxa"/>
            <w:vAlign w:val="center"/>
          </w:tcPr>
          <w:p w14:paraId="69F1C674" w14:textId="40D5314D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political party of the candidate</w:t>
            </w:r>
          </w:p>
        </w:tc>
        <w:tc>
          <w:tcPr>
            <w:tcW w:w="2302" w:type="dxa"/>
            <w:vAlign w:val="center"/>
          </w:tcPr>
          <w:p w14:paraId="7B574F71" w14:textId="4DD125A6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A35E14" w14:paraId="4B486674" w14:textId="77777777" w:rsidTr="00E62FB5">
        <w:trPr>
          <w:trHeight w:val="432"/>
        </w:trPr>
        <w:tc>
          <w:tcPr>
            <w:tcW w:w="2302" w:type="dxa"/>
          </w:tcPr>
          <w:p w14:paraId="4EA20DB9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9F5575C" w14:textId="6B9E2080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born_date</w:t>
            </w:r>
            <w:proofErr w:type="spellEnd"/>
          </w:p>
        </w:tc>
        <w:tc>
          <w:tcPr>
            <w:tcW w:w="2302" w:type="dxa"/>
            <w:vAlign w:val="center"/>
          </w:tcPr>
          <w:p w14:paraId="14254682" w14:textId="2C51CE7B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Candidate's date of birth</w:t>
            </w:r>
          </w:p>
        </w:tc>
        <w:tc>
          <w:tcPr>
            <w:tcW w:w="2302" w:type="dxa"/>
            <w:vAlign w:val="center"/>
          </w:tcPr>
          <w:p w14:paraId="750E93C8" w14:textId="596B0173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A35E14" w14:paraId="54BEF2BB" w14:textId="77777777" w:rsidTr="00E62FB5">
        <w:trPr>
          <w:trHeight w:val="432"/>
        </w:trPr>
        <w:tc>
          <w:tcPr>
            <w:tcW w:w="2302" w:type="dxa"/>
          </w:tcPr>
          <w:p w14:paraId="23121AD0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89B753B" w14:textId="79237E87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net_worth</w:t>
            </w:r>
            <w:proofErr w:type="spellEnd"/>
          </w:p>
        </w:tc>
        <w:tc>
          <w:tcPr>
            <w:tcW w:w="2302" w:type="dxa"/>
            <w:vAlign w:val="center"/>
          </w:tcPr>
          <w:p w14:paraId="4EED1FD7" w14:textId="61B9F481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Candidate's net worth in terms of assets</w:t>
            </w:r>
          </w:p>
        </w:tc>
        <w:tc>
          <w:tcPr>
            <w:tcW w:w="2302" w:type="dxa"/>
            <w:vAlign w:val="center"/>
          </w:tcPr>
          <w:p w14:paraId="79EB58EA" w14:textId="35E5F59F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A35E14" w14:paraId="6A5595E4" w14:textId="77777777" w:rsidTr="00E62FB5">
        <w:trPr>
          <w:trHeight w:val="432"/>
        </w:trPr>
        <w:tc>
          <w:tcPr>
            <w:tcW w:w="2302" w:type="dxa"/>
          </w:tcPr>
          <w:p w14:paraId="343B2C0B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D1563DB" w14:textId="3A03C99B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302" w:type="dxa"/>
            <w:vAlign w:val="center"/>
          </w:tcPr>
          <w:p w14:paraId="18A4BBCD" w14:textId="3E5A000C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Gender of the candidate (M/F)</w:t>
            </w:r>
          </w:p>
        </w:tc>
        <w:tc>
          <w:tcPr>
            <w:tcW w:w="2302" w:type="dxa"/>
            <w:vAlign w:val="center"/>
          </w:tcPr>
          <w:p w14:paraId="02C568E4" w14:textId="1DC0A3CE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CHAR(1) NOT NULL</w:t>
            </w:r>
          </w:p>
        </w:tc>
      </w:tr>
    </w:tbl>
    <w:p w14:paraId="0F752747" w14:textId="77777777" w:rsidR="00104215" w:rsidRDefault="00104215" w:rsidP="00104215">
      <w:pPr>
        <w:pStyle w:val="Tekstpodstawowy"/>
      </w:pPr>
    </w:p>
    <w:p w14:paraId="1C7081BF" w14:textId="77777777" w:rsidR="00104215" w:rsidRDefault="00104215" w:rsidP="00104215">
      <w:pPr>
        <w:pStyle w:val="Tekstpodstawowy"/>
      </w:pPr>
      <w:r>
        <w:t>Comments on table relationships</w:t>
      </w:r>
    </w:p>
    <w:tbl>
      <w:tblPr>
        <w:tblpPr w:leftFromText="141" w:rightFromText="141" w:vertAnchor="text" w:horzAnchor="page" w:tblpX="1" w:tblpY="819"/>
        <w:tblW w:w="12054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1701"/>
        <w:gridCol w:w="1701"/>
        <w:gridCol w:w="1701"/>
        <w:gridCol w:w="1418"/>
        <w:gridCol w:w="1420"/>
        <w:gridCol w:w="1420"/>
      </w:tblGrid>
      <w:tr w:rsidR="009B1B05" w14:paraId="6B80E128" w14:textId="0375F0CC" w:rsidTr="00926790">
        <w:trPr>
          <w:trHeight w:val="292"/>
        </w:trPr>
        <w:tc>
          <w:tcPr>
            <w:tcW w:w="1134" w:type="dxa"/>
            <w:shd w:val="clear" w:color="auto" w:fill="76CDD8"/>
            <w:vAlign w:val="center"/>
          </w:tcPr>
          <w:p w14:paraId="1697CC64" w14:textId="77777777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5888DD7C" w14:textId="77777777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15A5D0FD" w14:textId="77777777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154F45D1" w14:textId="77777777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1D36167B" w14:textId="77777777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political_party</w:t>
            </w:r>
            <w:proofErr w:type="spellEnd"/>
          </w:p>
        </w:tc>
        <w:tc>
          <w:tcPr>
            <w:tcW w:w="1418" w:type="dxa"/>
            <w:shd w:val="clear" w:color="auto" w:fill="76CDD8"/>
            <w:vAlign w:val="center"/>
          </w:tcPr>
          <w:p w14:paraId="3F091EF6" w14:textId="77777777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born_date</w:t>
            </w:r>
            <w:proofErr w:type="spellEnd"/>
          </w:p>
        </w:tc>
        <w:tc>
          <w:tcPr>
            <w:tcW w:w="1420" w:type="dxa"/>
            <w:shd w:val="clear" w:color="auto" w:fill="76CDD8"/>
            <w:vAlign w:val="center"/>
          </w:tcPr>
          <w:p w14:paraId="5BF598A2" w14:textId="77777777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net_worth</w:t>
            </w:r>
            <w:proofErr w:type="spellEnd"/>
          </w:p>
        </w:tc>
        <w:tc>
          <w:tcPr>
            <w:tcW w:w="1420" w:type="dxa"/>
            <w:shd w:val="clear" w:color="auto" w:fill="76CDD8"/>
            <w:vAlign w:val="center"/>
          </w:tcPr>
          <w:p w14:paraId="5EA37D3A" w14:textId="55B96BE2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gender</w:t>
            </w:r>
          </w:p>
        </w:tc>
      </w:tr>
      <w:tr w:rsidR="009B1B05" w14:paraId="48910EF3" w14:textId="4107FFF9" w:rsidTr="00926790">
        <w:trPr>
          <w:trHeight w:val="432"/>
        </w:trPr>
        <w:tc>
          <w:tcPr>
            <w:tcW w:w="1134" w:type="dxa"/>
            <w:vAlign w:val="center"/>
          </w:tcPr>
          <w:p w14:paraId="4A4A9944" w14:textId="7777777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2AE6A889" w14:textId="7777777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701" w:type="dxa"/>
            <w:vAlign w:val="center"/>
          </w:tcPr>
          <w:p w14:paraId="6DDC59A5" w14:textId="7777777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Doe</w:t>
            </w:r>
          </w:p>
        </w:tc>
        <w:tc>
          <w:tcPr>
            <w:tcW w:w="1701" w:type="dxa"/>
            <w:vAlign w:val="center"/>
          </w:tcPr>
          <w:p w14:paraId="396812E4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123 Main St</w:t>
            </w:r>
          </w:p>
        </w:tc>
        <w:tc>
          <w:tcPr>
            <w:tcW w:w="1701" w:type="dxa"/>
            <w:vAlign w:val="center"/>
          </w:tcPr>
          <w:p w14:paraId="68A989B8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Independent</w:t>
            </w:r>
          </w:p>
        </w:tc>
        <w:tc>
          <w:tcPr>
            <w:tcW w:w="1418" w:type="dxa"/>
            <w:vAlign w:val="center"/>
          </w:tcPr>
          <w:p w14:paraId="4B155054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15.06.1975</w:t>
            </w:r>
          </w:p>
        </w:tc>
        <w:tc>
          <w:tcPr>
            <w:tcW w:w="1420" w:type="dxa"/>
            <w:vAlign w:val="center"/>
          </w:tcPr>
          <w:p w14:paraId="0BB7835B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5000000</w:t>
            </w:r>
          </w:p>
        </w:tc>
        <w:tc>
          <w:tcPr>
            <w:tcW w:w="1420" w:type="dxa"/>
            <w:vAlign w:val="center"/>
          </w:tcPr>
          <w:p w14:paraId="6AF3CE7E" w14:textId="456CA926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</w:t>
            </w:r>
          </w:p>
        </w:tc>
      </w:tr>
      <w:tr w:rsidR="009B1B05" w14:paraId="567AE659" w14:textId="2645AC37" w:rsidTr="00926790">
        <w:trPr>
          <w:trHeight w:val="432"/>
        </w:trPr>
        <w:tc>
          <w:tcPr>
            <w:tcW w:w="1134" w:type="dxa"/>
            <w:vAlign w:val="center"/>
          </w:tcPr>
          <w:p w14:paraId="7FF75D7C" w14:textId="7777777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CA5CC0" w14:textId="7777777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Jane</w:t>
            </w:r>
          </w:p>
        </w:tc>
        <w:tc>
          <w:tcPr>
            <w:tcW w:w="1701" w:type="dxa"/>
            <w:vAlign w:val="center"/>
          </w:tcPr>
          <w:p w14:paraId="21551196" w14:textId="7777777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1701" w:type="dxa"/>
            <w:vAlign w:val="center"/>
          </w:tcPr>
          <w:p w14:paraId="5790672E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456 Elm St</w:t>
            </w:r>
          </w:p>
        </w:tc>
        <w:tc>
          <w:tcPr>
            <w:tcW w:w="1701" w:type="dxa"/>
            <w:vAlign w:val="center"/>
          </w:tcPr>
          <w:p w14:paraId="59D338AF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Green Party</w:t>
            </w:r>
          </w:p>
        </w:tc>
        <w:tc>
          <w:tcPr>
            <w:tcW w:w="1418" w:type="dxa"/>
            <w:vAlign w:val="center"/>
          </w:tcPr>
          <w:p w14:paraId="17327DC6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22.04.1980</w:t>
            </w:r>
          </w:p>
        </w:tc>
        <w:tc>
          <w:tcPr>
            <w:tcW w:w="1420" w:type="dxa"/>
            <w:vAlign w:val="center"/>
          </w:tcPr>
          <w:p w14:paraId="070FD380" w14:textId="77777777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3000000</w:t>
            </w:r>
          </w:p>
        </w:tc>
        <w:tc>
          <w:tcPr>
            <w:tcW w:w="1420" w:type="dxa"/>
            <w:vAlign w:val="center"/>
          </w:tcPr>
          <w:p w14:paraId="59EC77F2" w14:textId="74A1EDCB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</w:tr>
    </w:tbl>
    <w:p w14:paraId="429F1CF7" w14:textId="43E3C3A4" w:rsidR="00104215" w:rsidRDefault="009B1B05" w:rsidP="00104215">
      <w:pPr>
        <w:pStyle w:val="Tekstpodstawowy"/>
      </w:pPr>
      <w:r w:rsidRPr="00A35E14">
        <w:t xml:space="preserve"> </w:t>
      </w:r>
      <w:r w:rsidR="00A35E14" w:rsidRPr="00A35E14">
        <w:t>The id field is referenced in the "candidatures" table to link candidates with their specific elections.</w:t>
      </w:r>
      <w:r w:rsidR="00A35E14" w:rsidRPr="00A35E14">
        <w:t xml:space="preserve"> </w:t>
      </w:r>
      <w:r w:rsidR="00104215">
        <w:t>Example with data</w:t>
      </w:r>
    </w:p>
    <w:p w14:paraId="6D26FBBE" w14:textId="77777777" w:rsidR="00104215" w:rsidRDefault="00104215" w:rsidP="00104215">
      <w:pPr>
        <w:pStyle w:val="Tekstpodstawowy"/>
      </w:pPr>
    </w:p>
    <w:p w14:paraId="1EC83C18" w14:textId="77777777" w:rsidR="00104215" w:rsidRDefault="00104215" w:rsidP="00104215">
      <w:pPr>
        <w:pStyle w:val="Tekstpodstawowy"/>
      </w:pPr>
    </w:p>
    <w:p w14:paraId="02B61FEB" w14:textId="2E8B2DCC" w:rsidR="00104215" w:rsidRPr="009B1B05" w:rsidRDefault="009B1B05" w:rsidP="00104215">
      <w:pPr>
        <w:pStyle w:val="Listanumerowana"/>
      </w:pPr>
      <w:r w:rsidRPr="009B1B05">
        <w:t>votes</w:t>
      </w:r>
    </w:p>
    <w:p w14:paraId="1FF31A85" w14:textId="77777777" w:rsidR="00104215" w:rsidRDefault="00104215" w:rsidP="00104215">
      <w:pPr>
        <w:pStyle w:val="Tekstpodstawowy"/>
      </w:pPr>
      <w:r>
        <w:t>Table Description</w:t>
      </w:r>
    </w:p>
    <w:p w14:paraId="4C4D10DF" w14:textId="1B91DFF4" w:rsidR="00104215" w:rsidRDefault="009B1B05" w:rsidP="00104215">
      <w:pPr>
        <w:pStyle w:val="Tekstpodstawowy"/>
      </w:pPr>
      <w:r w:rsidRPr="009B1B05">
        <w:t>The "votes" table tracks votes cast by voters for specific candidatures.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058870DF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438D2077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lastRenderedPageBreak/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8234CD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D46FB18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71B834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1B05" w14:paraId="3758A0AE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5E5EDD52" w14:textId="419AECF8" w:rsidR="009B1B05" w:rsidRDefault="009B1B05" w:rsidP="009B1B05">
            <w:pPr>
              <w:pStyle w:val="Tekstpodstawowy"/>
            </w:pPr>
            <w:r>
              <w:t xml:space="preserve"> </w:t>
            </w:r>
            <w:r w:rsidRPr="009B1B05">
              <w:t>votes</w:t>
            </w:r>
          </w:p>
        </w:tc>
        <w:tc>
          <w:tcPr>
            <w:tcW w:w="2302" w:type="dxa"/>
            <w:vAlign w:val="center"/>
          </w:tcPr>
          <w:p w14:paraId="785D8979" w14:textId="0DCDDACA" w:rsidR="009B1B05" w:rsidRDefault="009B1B05" w:rsidP="009B1B05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id_voter</w:t>
            </w:r>
            <w:proofErr w:type="spellEnd"/>
          </w:p>
        </w:tc>
        <w:tc>
          <w:tcPr>
            <w:tcW w:w="2302" w:type="dxa"/>
            <w:vAlign w:val="center"/>
          </w:tcPr>
          <w:p w14:paraId="376FDC5F" w14:textId="526DFD1C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voter who cast the vote</w:t>
            </w:r>
          </w:p>
        </w:tc>
        <w:tc>
          <w:tcPr>
            <w:tcW w:w="2302" w:type="dxa"/>
            <w:vAlign w:val="center"/>
          </w:tcPr>
          <w:p w14:paraId="5965F443" w14:textId="26EC089C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56375D00" w14:textId="77777777" w:rsidTr="00E62FB5">
        <w:trPr>
          <w:trHeight w:val="432"/>
        </w:trPr>
        <w:tc>
          <w:tcPr>
            <w:tcW w:w="2302" w:type="dxa"/>
            <w:vMerge/>
          </w:tcPr>
          <w:p w14:paraId="5E191417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324B13E" w14:textId="1D657833" w:rsidR="009B1B05" w:rsidRDefault="009B1B05" w:rsidP="009B1B05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id_candidature</w:t>
            </w:r>
            <w:proofErr w:type="spellEnd"/>
          </w:p>
        </w:tc>
        <w:tc>
          <w:tcPr>
            <w:tcW w:w="2302" w:type="dxa"/>
            <w:vAlign w:val="center"/>
          </w:tcPr>
          <w:p w14:paraId="31B046CE" w14:textId="00843CD8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candidature</w:t>
            </w:r>
          </w:p>
        </w:tc>
        <w:tc>
          <w:tcPr>
            <w:tcW w:w="2302" w:type="dxa"/>
            <w:vAlign w:val="center"/>
          </w:tcPr>
          <w:p w14:paraId="529917EA" w14:textId="77D6575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</w:t>
            </w:r>
          </w:p>
        </w:tc>
      </w:tr>
    </w:tbl>
    <w:p w14:paraId="45C21A2A" w14:textId="77777777" w:rsidR="00104215" w:rsidRDefault="00104215" w:rsidP="00104215">
      <w:pPr>
        <w:pStyle w:val="Tekstpodstawowy"/>
      </w:pPr>
    </w:p>
    <w:p w14:paraId="42729872" w14:textId="77777777" w:rsidR="00104215" w:rsidRDefault="00104215" w:rsidP="00104215">
      <w:pPr>
        <w:pStyle w:val="Tekstpodstawowy"/>
      </w:pPr>
      <w:r>
        <w:t>Comments on table relationships</w:t>
      </w:r>
    </w:p>
    <w:p w14:paraId="77F15F6E" w14:textId="77777777" w:rsidR="009B1B05" w:rsidRDefault="009B1B05" w:rsidP="00104215">
      <w:pPr>
        <w:pStyle w:val="Tekstpodstawowy"/>
      </w:pPr>
      <w:r w:rsidRPr="009B1B05">
        <w:t xml:space="preserve">he </w:t>
      </w:r>
      <w:proofErr w:type="spellStart"/>
      <w:r w:rsidRPr="009B1B05">
        <w:t>id_voter</w:t>
      </w:r>
      <w:proofErr w:type="spellEnd"/>
      <w:r w:rsidRPr="009B1B05">
        <w:t xml:space="preserve"> and </w:t>
      </w:r>
      <w:proofErr w:type="spellStart"/>
      <w:r w:rsidRPr="009B1B05">
        <w:t>id_candidature</w:t>
      </w:r>
      <w:proofErr w:type="spellEnd"/>
      <w:r w:rsidRPr="009B1B05">
        <w:t xml:space="preserve"> are foreign keys that establish a many-to-many relationship between voters and candidatures.</w:t>
      </w:r>
      <w:r w:rsidRPr="009B1B05">
        <w:t xml:space="preserve"> </w:t>
      </w:r>
    </w:p>
    <w:p w14:paraId="14F5168A" w14:textId="55995F7F" w:rsidR="00104215" w:rsidRDefault="00104215" w:rsidP="00104215">
      <w:pPr>
        <w:pStyle w:val="Tekstpodstawowy"/>
      </w:pPr>
      <w:r>
        <w:t>Example with data</w:t>
      </w:r>
    </w:p>
    <w:p w14:paraId="196E5ABE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</w:tblGrid>
      <w:tr w:rsidR="009B1B05" w14:paraId="7E917212" w14:textId="77777777" w:rsidTr="00E62FB5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399BDDC0" w14:textId="043C319F" w:rsidR="009B1B05" w:rsidRPr="00BE17E0" w:rsidRDefault="009B1B0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9B1B0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id_voter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2B96E777" w14:textId="76C280D2" w:rsidR="009B1B05" w:rsidRPr="00BE17E0" w:rsidRDefault="009B1B0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9B1B0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id_candidature</w:t>
            </w:r>
            <w:proofErr w:type="spellEnd"/>
          </w:p>
        </w:tc>
      </w:tr>
      <w:tr w:rsidR="009B1B05" w14:paraId="6D0C9690" w14:textId="77777777" w:rsidTr="00E62FB5">
        <w:trPr>
          <w:trHeight w:val="432"/>
        </w:trPr>
        <w:tc>
          <w:tcPr>
            <w:tcW w:w="2302" w:type="dxa"/>
            <w:vAlign w:val="center"/>
          </w:tcPr>
          <w:p w14:paraId="2CD20B82" w14:textId="77777777" w:rsidR="009B1B05" w:rsidRDefault="009B1B05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11105485" w14:textId="4DCA2A7F" w:rsidR="009B1B05" w:rsidRDefault="009B1B05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9B1B05" w14:paraId="129762C4" w14:textId="77777777" w:rsidTr="00E62FB5">
        <w:trPr>
          <w:trHeight w:val="432"/>
        </w:trPr>
        <w:tc>
          <w:tcPr>
            <w:tcW w:w="2302" w:type="dxa"/>
            <w:vAlign w:val="center"/>
          </w:tcPr>
          <w:p w14:paraId="16F90927" w14:textId="77777777" w:rsidR="009B1B05" w:rsidRDefault="009B1B05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6AE0D3F0" w14:textId="5CC475A9" w:rsidR="009B1B05" w:rsidRDefault="009B1B05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</w:tr>
    </w:tbl>
    <w:p w14:paraId="54B4BF7C" w14:textId="77777777" w:rsidR="00104215" w:rsidRDefault="00104215" w:rsidP="00104215">
      <w:pPr>
        <w:pStyle w:val="Tekstpodstawowy"/>
      </w:pPr>
    </w:p>
    <w:p w14:paraId="3522E06C" w14:textId="3596F46C" w:rsidR="00104215" w:rsidRPr="009B1B05" w:rsidRDefault="009B1B05" w:rsidP="00104215">
      <w:pPr>
        <w:pStyle w:val="Listanumerowana"/>
      </w:pPr>
      <w:r w:rsidRPr="009B1B05">
        <w:t>costs</w:t>
      </w:r>
    </w:p>
    <w:p w14:paraId="16086A0D" w14:textId="77777777" w:rsidR="00104215" w:rsidRDefault="00104215" w:rsidP="00104215">
      <w:pPr>
        <w:pStyle w:val="Tekstpodstawowy"/>
      </w:pPr>
      <w:r>
        <w:t>Table Description</w:t>
      </w:r>
    </w:p>
    <w:p w14:paraId="5BD92DE4" w14:textId="240C7F9C" w:rsidR="00104215" w:rsidRDefault="009B1B05" w:rsidP="00104215">
      <w:pPr>
        <w:pStyle w:val="Tekstpodstawowy"/>
      </w:pPr>
      <w:r w:rsidRPr="009B1B05">
        <w:t>The "costs" table records the various expenses related to a candidature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22F17D1C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35C2745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FF7339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983AC02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B6A9560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1B05" w14:paraId="20667D18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255970F7" w14:textId="00413D6D" w:rsidR="009B1B05" w:rsidRDefault="009B1B05" w:rsidP="009B1B05">
            <w:pPr>
              <w:pStyle w:val="Tekstpodstawowy"/>
            </w:pPr>
            <w:r>
              <w:t xml:space="preserve"> </w:t>
            </w:r>
            <w:r w:rsidRPr="009B1B05">
              <w:rPr>
                <w:b/>
                <w:bCs/>
              </w:rPr>
              <w:t>costs</w:t>
            </w:r>
          </w:p>
        </w:tc>
        <w:tc>
          <w:tcPr>
            <w:tcW w:w="2302" w:type="dxa"/>
            <w:vAlign w:val="center"/>
          </w:tcPr>
          <w:p w14:paraId="734F8CBE" w14:textId="24EA93B6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4DD74D22" w14:textId="4116C496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cost record</w:t>
            </w:r>
          </w:p>
        </w:tc>
        <w:tc>
          <w:tcPr>
            <w:tcW w:w="2302" w:type="dxa"/>
            <w:vAlign w:val="center"/>
          </w:tcPr>
          <w:p w14:paraId="57B6F1C8" w14:textId="5BB00E6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675EDD9F" w14:textId="77777777" w:rsidTr="00E62FB5">
        <w:trPr>
          <w:trHeight w:val="432"/>
        </w:trPr>
        <w:tc>
          <w:tcPr>
            <w:tcW w:w="2302" w:type="dxa"/>
            <w:vMerge/>
          </w:tcPr>
          <w:p w14:paraId="16D9C9BA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C1CAD67" w14:textId="12090A0A" w:rsidR="009B1B05" w:rsidRDefault="009B1B05" w:rsidP="009B1B05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2302" w:type="dxa"/>
            <w:vAlign w:val="center"/>
          </w:tcPr>
          <w:p w14:paraId="3335112D" w14:textId="55690EC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candidature table</w:t>
            </w:r>
          </w:p>
        </w:tc>
        <w:tc>
          <w:tcPr>
            <w:tcW w:w="2302" w:type="dxa"/>
            <w:vAlign w:val="center"/>
          </w:tcPr>
          <w:p w14:paraId="15E0AD23" w14:textId="03EC0569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4BE863D1" w14:textId="77777777" w:rsidTr="00E62FB5">
        <w:trPr>
          <w:trHeight w:val="432"/>
        </w:trPr>
        <w:tc>
          <w:tcPr>
            <w:tcW w:w="2302" w:type="dxa"/>
            <w:vMerge/>
          </w:tcPr>
          <w:p w14:paraId="3D6908A9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17E0474" w14:textId="399E0056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02" w:type="dxa"/>
            <w:vAlign w:val="center"/>
          </w:tcPr>
          <w:p w14:paraId="5A7D8D70" w14:textId="24AE8C88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monetary amount spent</w:t>
            </w:r>
          </w:p>
        </w:tc>
        <w:tc>
          <w:tcPr>
            <w:tcW w:w="2302" w:type="dxa"/>
            <w:vAlign w:val="center"/>
          </w:tcPr>
          <w:p w14:paraId="1DA7DD7A" w14:textId="01C02FAB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7F4506F1" w14:textId="77777777" w:rsidTr="00E62FB5">
        <w:trPr>
          <w:trHeight w:val="432"/>
        </w:trPr>
        <w:tc>
          <w:tcPr>
            <w:tcW w:w="2302" w:type="dxa"/>
          </w:tcPr>
          <w:p w14:paraId="77AFF88F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4DF8A0C" w14:textId="44F167A5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goal</w:t>
            </w:r>
          </w:p>
        </w:tc>
        <w:tc>
          <w:tcPr>
            <w:tcW w:w="2302" w:type="dxa"/>
            <w:vAlign w:val="center"/>
          </w:tcPr>
          <w:p w14:paraId="7EBFD130" w14:textId="7C220B71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purpose or goal of the expenditure (e.g., Advertising)</w:t>
            </w:r>
          </w:p>
        </w:tc>
        <w:tc>
          <w:tcPr>
            <w:tcW w:w="2302" w:type="dxa"/>
            <w:vAlign w:val="center"/>
          </w:tcPr>
          <w:p w14:paraId="1FC90EAF" w14:textId="411DF17A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9B1B05" w14:paraId="69FAD67B" w14:textId="77777777" w:rsidTr="00E62FB5">
        <w:trPr>
          <w:trHeight w:val="432"/>
        </w:trPr>
        <w:tc>
          <w:tcPr>
            <w:tcW w:w="2302" w:type="dxa"/>
          </w:tcPr>
          <w:p w14:paraId="79B18B94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B449B49" w14:textId="34C59FE0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vAlign w:val="center"/>
          </w:tcPr>
          <w:p w14:paraId="0206165E" w14:textId="1C9323F4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 detailed description of the cost</w:t>
            </w:r>
          </w:p>
        </w:tc>
        <w:tc>
          <w:tcPr>
            <w:tcW w:w="2302" w:type="dxa"/>
            <w:vAlign w:val="center"/>
          </w:tcPr>
          <w:p w14:paraId="3E94B544" w14:textId="53D6F75E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</w:tbl>
    <w:p w14:paraId="2D4A223E" w14:textId="77777777" w:rsidR="00104215" w:rsidRDefault="00104215" w:rsidP="00104215">
      <w:pPr>
        <w:pStyle w:val="Tekstpodstawowy"/>
      </w:pPr>
    </w:p>
    <w:p w14:paraId="10106BC9" w14:textId="77777777" w:rsidR="00104215" w:rsidRDefault="00104215" w:rsidP="00104215">
      <w:pPr>
        <w:pStyle w:val="Tekstpodstawowy"/>
      </w:pPr>
      <w:r>
        <w:t>Comments on table relationships</w:t>
      </w:r>
    </w:p>
    <w:p w14:paraId="643ED802" w14:textId="5CCFF8A3" w:rsidR="00104215" w:rsidRDefault="009B1B05" w:rsidP="00104215">
      <w:pPr>
        <w:pStyle w:val="Tekstpodstawowy"/>
      </w:pPr>
      <w:r w:rsidRPr="009B1B05">
        <w:t xml:space="preserve">The </w:t>
      </w:r>
      <w:proofErr w:type="spellStart"/>
      <w:r w:rsidRPr="009B1B05">
        <w:t>candidature_id</w:t>
      </w:r>
      <w:proofErr w:type="spellEnd"/>
      <w:r w:rsidRPr="009B1B05">
        <w:t xml:space="preserve"> field is a foreign key referencing the "candidatures" table.</w:t>
      </w:r>
      <w:r w:rsidRPr="009B1B05">
        <w:t xml:space="preserve"> </w:t>
      </w:r>
      <w:r w:rsidR="00104215">
        <w:t>Example with data</w:t>
      </w:r>
      <w:r>
        <w:t xml:space="preserve">. </w:t>
      </w:r>
      <w:r w:rsidRPr="009B1B05">
        <w:t>Each expense is linked to a candidature</w:t>
      </w:r>
      <w:r>
        <w:t>.</w:t>
      </w:r>
    </w:p>
    <w:p w14:paraId="59F1A921" w14:textId="77777777" w:rsidR="00104215" w:rsidRDefault="00104215" w:rsidP="00104215">
      <w:pPr>
        <w:pStyle w:val="Tekstpodstawowy"/>
      </w:pPr>
    </w:p>
    <w:tbl>
      <w:tblPr>
        <w:tblW w:w="1151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2126"/>
        <w:gridCol w:w="1559"/>
        <w:gridCol w:w="1701"/>
        <w:gridCol w:w="5028"/>
      </w:tblGrid>
      <w:tr w:rsidR="009B1B05" w14:paraId="1E99B91C" w14:textId="5270776B" w:rsidTr="00244220">
        <w:trPr>
          <w:trHeight w:val="292"/>
        </w:trPr>
        <w:tc>
          <w:tcPr>
            <w:tcW w:w="1096" w:type="dxa"/>
            <w:shd w:val="clear" w:color="auto" w:fill="76CDD8"/>
            <w:vAlign w:val="center"/>
          </w:tcPr>
          <w:p w14:paraId="26F2401D" w14:textId="5C2C8258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  <w:shd w:val="clear" w:color="auto" w:fill="76CDD8"/>
            <w:vAlign w:val="center"/>
          </w:tcPr>
          <w:p w14:paraId="36926C4E" w14:textId="0E301C58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1559" w:type="dxa"/>
            <w:shd w:val="clear" w:color="auto" w:fill="76CDD8"/>
            <w:vAlign w:val="center"/>
          </w:tcPr>
          <w:p w14:paraId="2A51C906" w14:textId="56C6444D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6C23A2ED" w14:textId="5253D8CF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goal</w:t>
            </w:r>
          </w:p>
        </w:tc>
        <w:tc>
          <w:tcPr>
            <w:tcW w:w="5028" w:type="dxa"/>
            <w:shd w:val="clear" w:color="auto" w:fill="76CDD8"/>
            <w:vAlign w:val="center"/>
          </w:tcPr>
          <w:p w14:paraId="3FA215B1" w14:textId="2EBB53F0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B1B05" w14:paraId="775D672E" w14:textId="48270EA0" w:rsidTr="00244220">
        <w:trPr>
          <w:trHeight w:val="432"/>
        </w:trPr>
        <w:tc>
          <w:tcPr>
            <w:tcW w:w="1096" w:type="dxa"/>
            <w:vAlign w:val="center"/>
          </w:tcPr>
          <w:p w14:paraId="0A5F170E" w14:textId="214E22B5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26" w:type="dxa"/>
            <w:vAlign w:val="center"/>
          </w:tcPr>
          <w:p w14:paraId="7D042A2E" w14:textId="14FBC5F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23D32C76" w14:textId="5621CFAB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701" w:type="dxa"/>
            <w:vAlign w:val="center"/>
          </w:tcPr>
          <w:p w14:paraId="423B14DC" w14:textId="37B9516F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Advertising</w:t>
            </w:r>
          </w:p>
        </w:tc>
        <w:tc>
          <w:tcPr>
            <w:tcW w:w="5028" w:type="dxa"/>
            <w:vAlign w:val="center"/>
          </w:tcPr>
          <w:p w14:paraId="1D68FC79" w14:textId="53E0D48D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TV ads for campaign</w:t>
            </w:r>
          </w:p>
        </w:tc>
      </w:tr>
      <w:tr w:rsidR="009B1B05" w14:paraId="69A7023B" w14:textId="5FAA7A75" w:rsidTr="00244220">
        <w:trPr>
          <w:trHeight w:val="432"/>
        </w:trPr>
        <w:tc>
          <w:tcPr>
            <w:tcW w:w="1096" w:type="dxa"/>
            <w:vAlign w:val="center"/>
          </w:tcPr>
          <w:p w14:paraId="554C5861" w14:textId="08547C3A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126" w:type="dxa"/>
            <w:vAlign w:val="center"/>
          </w:tcPr>
          <w:p w14:paraId="6CE76710" w14:textId="0BC6065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0469CB40" w14:textId="53BEFEEC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1701" w:type="dxa"/>
            <w:vAlign w:val="center"/>
          </w:tcPr>
          <w:p w14:paraId="526046FC" w14:textId="6BCD19B9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Campaign Events</w:t>
            </w:r>
          </w:p>
        </w:tc>
        <w:tc>
          <w:tcPr>
            <w:tcW w:w="5028" w:type="dxa"/>
            <w:vAlign w:val="center"/>
          </w:tcPr>
          <w:p w14:paraId="2A28C5CE" w14:textId="37D346CF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Organized campaign rally</w:t>
            </w:r>
          </w:p>
        </w:tc>
      </w:tr>
    </w:tbl>
    <w:p w14:paraId="470D832D" w14:textId="77777777" w:rsidR="00104215" w:rsidRDefault="00104215" w:rsidP="00104215">
      <w:pPr>
        <w:pStyle w:val="Tekstpodstawowy"/>
      </w:pPr>
    </w:p>
    <w:p w14:paraId="6C6E24D8" w14:textId="4F123CC5" w:rsidR="00104215" w:rsidRPr="00104215" w:rsidRDefault="009B1B05" w:rsidP="00104215">
      <w:pPr>
        <w:pStyle w:val="Listanumerowana"/>
      </w:pPr>
      <w:proofErr w:type="spellStart"/>
      <w:r w:rsidRPr="009B1B05">
        <w:t>candidate_donor</w:t>
      </w:r>
      <w:proofErr w:type="spellEnd"/>
    </w:p>
    <w:p w14:paraId="588867F5" w14:textId="77777777" w:rsidR="00104215" w:rsidRDefault="00104215" w:rsidP="00104215">
      <w:pPr>
        <w:pStyle w:val="Tekstpodstawowy"/>
      </w:pPr>
      <w:r>
        <w:t>Table Description</w:t>
      </w:r>
    </w:p>
    <w:p w14:paraId="0408F4A7" w14:textId="310742AF" w:rsidR="00104215" w:rsidRDefault="009B1B05" w:rsidP="00104215">
      <w:pPr>
        <w:pStyle w:val="Tekstpodstawowy"/>
      </w:pPr>
      <w:r w:rsidRPr="009B1B05">
        <w:t>The "</w:t>
      </w:r>
      <w:proofErr w:type="spellStart"/>
      <w:r w:rsidRPr="009B1B05">
        <w:t>candidate_donor</w:t>
      </w:r>
      <w:proofErr w:type="spellEnd"/>
      <w:r w:rsidRPr="009B1B05">
        <w:t>" table links donors to candidates and records the support (financial or otherwise) given by donors to specific candidates.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1116A4F5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669E6B8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6910BF6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584D35A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3AD0E9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1B05" w14:paraId="485F3DD7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2CC31183" w14:textId="41A6E43D" w:rsidR="009B1B05" w:rsidRDefault="009B1B05" w:rsidP="009B1B05">
            <w:pPr>
              <w:pStyle w:val="Tekstpodstawowy"/>
            </w:pPr>
            <w:r>
              <w:t xml:space="preserve"> </w:t>
            </w:r>
            <w:proofErr w:type="spellStart"/>
            <w:r w:rsidRPr="009B1B05">
              <w:t>candidate_donor</w:t>
            </w:r>
            <w:proofErr w:type="spellEnd"/>
          </w:p>
        </w:tc>
        <w:tc>
          <w:tcPr>
            <w:tcW w:w="2302" w:type="dxa"/>
            <w:vAlign w:val="center"/>
          </w:tcPr>
          <w:p w14:paraId="5283A581" w14:textId="56A2A653" w:rsidR="009B1B05" w:rsidRDefault="009B1B05" w:rsidP="009B1B05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candidate_id</w:t>
            </w:r>
            <w:proofErr w:type="spellEnd"/>
          </w:p>
        </w:tc>
        <w:tc>
          <w:tcPr>
            <w:tcW w:w="2302" w:type="dxa"/>
            <w:vAlign w:val="center"/>
          </w:tcPr>
          <w:p w14:paraId="1F713AAE" w14:textId="29D3AD6E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candidate table</w:t>
            </w:r>
          </w:p>
        </w:tc>
        <w:tc>
          <w:tcPr>
            <w:tcW w:w="2302" w:type="dxa"/>
            <w:vAlign w:val="center"/>
          </w:tcPr>
          <w:p w14:paraId="55E4DF81" w14:textId="7B2D3BE4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130B7F7E" w14:textId="77777777" w:rsidTr="00E62FB5">
        <w:trPr>
          <w:trHeight w:val="432"/>
        </w:trPr>
        <w:tc>
          <w:tcPr>
            <w:tcW w:w="2302" w:type="dxa"/>
            <w:vMerge/>
          </w:tcPr>
          <w:p w14:paraId="08D4431E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21F797D" w14:textId="19719001" w:rsidR="009B1B05" w:rsidRDefault="009B1B05" w:rsidP="009B1B05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donor_id</w:t>
            </w:r>
            <w:proofErr w:type="spellEnd"/>
          </w:p>
        </w:tc>
        <w:tc>
          <w:tcPr>
            <w:tcW w:w="2302" w:type="dxa"/>
            <w:vAlign w:val="center"/>
          </w:tcPr>
          <w:p w14:paraId="1C8494F7" w14:textId="19D27FE8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donor table</w:t>
            </w:r>
          </w:p>
        </w:tc>
        <w:tc>
          <w:tcPr>
            <w:tcW w:w="2302" w:type="dxa"/>
            <w:vAlign w:val="center"/>
          </w:tcPr>
          <w:p w14:paraId="2553986E" w14:textId="79C10C1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653ADCA8" w14:textId="77777777" w:rsidTr="00E62FB5">
        <w:trPr>
          <w:trHeight w:val="432"/>
        </w:trPr>
        <w:tc>
          <w:tcPr>
            <w:tcW w:w="2302" w:type="dxa"/>
            <w:vMerge/>
          </w:tcPr>
          <w:p w14:paraId="3B26BBD9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8013AB7" w14:textId="1664A371" w:rsidR="009B1B05" w:rsidRDefault="009B1B05" w:rsidP="009B1B05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support_value</w:t>
            </w:r>
            <w:proofErr w:type="spellEnd"/>
          </w:p>
        </w:tc>
        <w:tc>
          <w:tcPr>
            <w:tcW w:w="2302" w:type="dxa"/>
            <w:vAlign w:val="center"/>
          </w:tcPr>
          <w:p w14:paraId="423651E0" w14:textId="5A3D56DA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value of support provided by the donor</w:t>
            </w:r>
          </w:p>
        </w:tc>
        <w:tc>
          <w:tcPr>
            <w:tcW w:w="2302" w:type="dxa"/>
            <w:vAlign w:val="center"/>
          </w:tcPr>
          <w:p w14:paraId="38EFDE95" w14:textId="08C84446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62741352" w14:textId="77777777" w:rsidTr="00E62FB5">
        <w:trPr>
          <w:trHeight w:val="432"/>
        </w:trPr>
        <w:tc>
          <w:tcPr>
            <w:tcW w:w="2302" w:type="dxa"/>
          </w:tcPr>
          <w:p w14:paraId="7DFDAD59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7F03635" w14:textId="05EFE1EA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support_description</w:t>
            </w:r>
            <w:proofErr w:type="spellEnd"/>
          </w:p>
        </w:tc>
        <w:tc>
          <w:tcPr>
            <w:tcW w:w="2302" w:type="dxa"/>
            <w:vAlign w:val="center"/>
          </w:tcPr>
          <w:p w14:paraId="255C40EF" w14:textId="5EBA6F20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Detailed description of the type of support</w:t>
            </w:r>
          </w:p>
        </w:tc>
        <w:tc>
          <w:tcPr>
            <w:tcW w:w="2302" w:type="dxa"/>
            <w:vAlign w:val="center"/>
          </w:tcPr>
          <w:p w14:paraId="5F33D4B5" w14:textId="31460368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</w:t>
            </w:r>
          </w:p>
        </w:tc>
      </w:tr>
    </w:tbl>
    <w:p w14:paraId="1E3013C4" w14:textId="77777777" w:rsidR="00104215" w:rsidRDefault="00104215" w:rsidP="00104215">
      <w:pPr>
        <w:pStyle w:val="Tekstpodstawowy"/>
      </w:pPr>
    </w:p>
    <w:p w14:paraId="35730DE9" w14:textId="77777777" w:rsidR="00104215" w:rsidRDefault="00104215" w:rsidP="00104215">
      <w:pPr>
        <w:pStyle w:val="Tekstpodstawowy"/>
      </w:pPr>
      <w:r>
        <w:t>Comments on table relationships</w:t>
      </w:r>
    </w:p>
    <w:p w14:paraId="0CAF4512" w14:textId="77777777" w:rsidR="009B1B05" w:rsidRPr="009B1B05" w:rsidRDefault="009B1B05" w:rsidP="009B1B05">
      <w:pPr>
        <w:pStyle w:val="Tekstpodstawowy"/>
        <w:rPr>
          <w:lang w:val="pl-PL"/>
        </w:rPr>
      </w:pPr>
      <w:r w:rsidRPr="009B1B05">
        <w:rPr>
          <w:lang w:val="pl-PL"/>
        </w:rPr>
        <w:t xml:space="preserve">  The </w:t>
      </w:r>
      <w:proofErr w:type="spellStart"/>
      <w:r w:rsidRPr="009B1B05">
        <w:rPr>
          <w:lang w:val="pl-PL"/>
        </w:rPr>
        <w:t>candidate_id</w:t>
      </w:r>
      <w:proofErr w:type="spellEnd"/>
      <w:r w:rsidRPr="009B1B05">
        <w:rPr>
          <w:lang w:val="pl-PL"/>
        </w:rPr>
        <w:t xml:space="preserve"> field </w:t>
      </w:r>
      <w:proofErr w:type="spellStart"/>
      <w:r w:rsidRPr="009B1B05">
        <w:rPr>
          <w:lang w:val="pl-PL"/>
        </w:rPr>
        <w:t>is</w:t>
      </w:r>
      <w:proofErr w:type="spellEnd"/>
      <w:r w:rsidRPr="009B1B05">
        <w:rPr>
          <w:lang w:val="pl-PL"/>
        </w:rPr>
        <w:t xml:space="preserve"> a </w:t>
      </w:r>
      <w:proofErr w:type="spellStart"/>
      <w:r w:rsidRPr="009B1B05">
        <w:rPr>
          <w:lang w:val="pl-PL"/>
        </w:rPr>
        <w:t>foreign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key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referencing</w:t>
      </w:r>
      <w:proofErr w:type="spellEnd"/>
      <w:r w:rsidRPr="009B1B05">
        <w:rPr>
          <w:lang w:val="pl-PL"/>
        </w:rPr>
        <w:t xml:space="preserve"> the id field in the </w:t>
      </w:r>
      <w:proofErr w:type="spellStart"/>
      <w:r w:rsidRPr="009B1B05">
        <w:rPr>
          <w:b/>
          <w:bCs/>
          <w:lang w:val="pl-PL"/>
        </w:rPr>
        <w:t>candidates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table</w:t>
      </w:r>
      <w:proofErr w:type="spellEnd"/>
      <w:r w:rsidRPr="009B1B05">
        <w:rPr>
          <w:lang w:val="pl-PL"/>
        </w:rPr>
        <w:t>.</w:t>
      </w:r>
    </w:p>
    <w:p w14:paraId="3AF97FEF" w14:textId="77777777" w:rsidR="009B1B05" w:rsidRPr="009B1B05" w:rsidRDefault="009B1B05" w:rsidP="009B1B05">
      <w:pPr>
        <w:pStyle w:val="Tekstpodstawowy"/>
        <w:rPr>
          <w:lang w:val="pl-PL"/>
        </w:rPr>
      </w:pPr>
      <w:r w:rsidRPr="009B1B05">
        <w:rPr>
          <w:lang w:val="pl-PL"/>
        </w:rPr>
        <w:t xml:space="preserve">  The </w:t>
      </w:r>
      <w:proofErr w:type="spellStart"/>
      <w:r w:rsidRPr="009B1B05">
        <w:rPr>
          <w:lang w:val="pl-PL"/>
        </w:rPr>
        <w:t>donor_id</w:t>
      </w:r>
      <w:proofErr w:type="spellEnd"/>
      <w:r w:rsidRPr="009B1B05">
        <w:rPr>
          <w:lang w:val="pl-PL"/>
        </w:rPr>
        <w:t xml:space="preserve"> field </w:t>
      </w:r>
      <w:proofErr w:type="spellStart"/>
      <w:r w:rsidRPr="009B1B05">
        <w:rPr>
          <w:lang w:val="pl-PL"/>
        </w:rPr>
        <w:t>is</w:t>
      </w:r>
      <w:proofErr w:type="spellEnd"/>
      <w:r w:rsidRPr="009B1B05">
        <w:rPr>
          <w:lang w:val="pl-PL"/>
        </w:rPr>
        <w:t xml:space="preserve"> a </w:t>
      </w:r>
      <w:proofErr w:type="spellStart"/>
      <w:r w:rsidRPr="009B1B05">
        <w:rPr>
          <w:lang w:val="pl-PL"/>
        </w:rPr>
        <w:t>foreign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key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referencing</w:t>
      </w:r>
      <w:proofErr w:type="spellEnd"/>
      <w:r w:rsidRPr="009B1B05">
        <w:rPr>
          <w:lang w:val="pl-PL"/>
        </w:rPr>
        <w:t xml:space="preserve"> the id field in the </w:t>
      </w:r>
      <w:proofErr w:type="spellStart"/>
      <w:r w:rsidRPr="009B1B05">
        <w:rPr>
          <w:b/>
          <w:bCs/>
          <w:lang w:val="pl-PL"/>
        </w:rPr>
        <w:t>donors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table</w:t>
      </w:r>
      <w:proofErr w:type="spellEnd"/>
      <w:r w:rsidRPr="009B1B05">
        <w:rPr>
          <w:lang w:val="pl-PL"/>
        </w:rPr>
        <w:t>.</w:t>
      </w:r>
    </w:p>
    <w:p w14:paraId="2C85BAF9" w14:textId="406D62E4" w:rsidR="00104215" w:rsidRDefault="009B1B05" w:rsidP="009B1B05">
      <w:pPr>
        <w:pStyle w:val="Tekstpodstawowy"/>
      </w:pPr>
      <w:r w:rsidRPr="009B1B05">
        <w:rPr>
          <w:lang w:val="pl-PL"/>
        </w:rPr>
        <w:t xml:space="preserve">  </w:t>
      </w:r>
      <w:proofErr w:type="spellStart"/>
      <w:r w:rsidRPr="009B1B05">
        <w:rPr>
          <w:lang w:val="pl-PL"/>
        </w:rPr>
        <w:t>This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table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captures</w:t>
      </w:r>
      <w:proofErr w:type="spellEnd"/>
      <w:r w:rsidRPr="009B1B05">
        <w:rPr>
          <w:lang w:val="pl-PL"/>
        </w:rPr>
        <w:t xml:space="preserve"> the </w:t>
      </w:r>
      <w:proofErr w:type="spellStart"/>
      <w:r w:rsidRPr="009B1B05">
        <w:rPr>
          <w:lang w:val="pl-PL"/>
        </w:rPr>
        <w:t>many-to-many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relationship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between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candidates</w:t>
      </w:r>
      <w:proofErr w:type="spellEnd"/>
      <w:r w:rsidRPr="009B1B05">
        <w:rPr>
          <w:lang w:val="pl-PL"/>
        </w:rPr>
        <w:t xml:space="preserve"> and </w:t>
      </w:r>
      <w:proofErr w:type="spellStart"/>
      <w:r w:rsidRPr="009B1B05">
        <w:rPr>
          <w:lang w:val="pl-PL"/>
        </w:rPr>
        <w:t>donors</w:t>
      </w:r>
      <w:proofErr w:type="spellEnd"/>
      <w:r w:rsidRPr="009B1B05">
        <w:rPr>
          <w:lang w:val="pl-PL"/>
        </w:rPr>
        <w:t xml:space="preserve">, as </w:t>
      </w:r>
      <w:proofErr w:type="spellStart"/>
      <w:r w:rsidRPr="009B1B05">
        <w:rPr>
          <w:lang w:val="pl-PL"/>
        </w:rPr>
        <w:t>each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candidate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can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have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multiple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donors</w:t>
      </w:r>
      <w:proofErr w:type="spellEnd"/>
      <w:r w:rsidRPr="009B1B05">
        <w:rPr>
          <w:lang w:val="pl-PL"/>
        </w:rPr>
        <w:t xml:space="preserve"> and </w:t>
      </w:r>
      <w:proofErr w:type="spellStart"/>
      <w:r w:rsidRPr="009B1B05">
        <w:rPr>
          <w:lang w:val="pl-PL"/>
        </w:rPr>
        <w:t>each</w:t>
      </w:r>
      <w:proofErr w:type="spellEnd"/>
      <w:r w:rsidRPr="009B1B05">
        <w:rPr>
          <w:lang w:val="pl-PL"/>
        </w:rPr>
        <w:t xml:space="preserve"> donor </w:t>
      </w:r>
      <w:proofErr w:type="spellStart"/>
      <w:r w:rsidRPr="009B1B05">
        <w:rPr>
          <w:lang w:val="pl-PL"/>
        </w:rPr>
        <w:t>can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support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multiple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candidates</w:t>
      </w:r>
      <w:proofErr w:type="spellEnd"/>
      <w:r w:rsidRPr="009B1B05">
        <w:t xml:space="preserve"> </w:t>
      </w:r>
      <w:r w:rsidR="00104215">
        <w:t>Example with data</w:t>
      </w:r>
    </w:p>
    <w:p w14:paraId="2162A2BF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9B1B05" w14:paraId="16F3BBEC" w14:textId="4CD56B2C" w:rsidTr="00C7669F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600A4D61" w14:textId="76D877A3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candidate_id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064773D5" w14:textId="6F23FDA6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donor_id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7E3373F0" w14:textId="2A5C2988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support_value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327D4FDA" w14:textId="2CB20A98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support_description</w:t>
            </w:r>
            <w:proofErr w:type="spellEnd"/>
          </w:p>
        </w:tc>
      </w:tr>
      <w:tr w:rsidR="009B1B05" w14:paraId="7949D790" w14:textId="0C6D2202" w:rsidTr="00C7669F">
        <w:trPr>
          <w:trHeight w:val="432"/>
        </w:trPr>
        <w:tc>
          <w:tcPr>
            <w:tcW w:w="2302" w:type="dxa"/>
            <w:vAlign w:val="center"/>
          </w:tcPr>
          <w:p w14:paraId="1F7CF86B" w14:textId="3C01D6F0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1852F6BE" w14:textId="5C86D97E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41D090A5" w14:textId="45B971C3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302" w:type="dxa"/>
            <w:vAlign w:val="center"/>
          </w:tcPr>
          <w:p w14:paraId="51BE68F6" w14:textId="764E0CCB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Financial support for advertising</w:t>
            </w:r>
          </w:p>
        </w:tc>
      </w:tr>
      <w:tr w:rsidR="009B1B05" w14:paraId="332A05B9" w14:textId="10CD9517" w:rsidTr="00C7669F">
        <w:trPr>
          <w:trHeight w:val="432"/>
        </w:trPr>
        <w:tc>
          <w:tcPr>
            <w:tcW w:w="2302" w:type="dxa"/>
            <w:vAlign w:val="center"/>
          </w:tcPr>
          <w:p w14:paraId="20DFB669" w14:textId="6210A631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4165A0CD" w14:textId="17D4008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72D6BD53" w14:textId="356C080E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2302" w:type="dxa"/>
            <w:vAlign w:val="center"/>
          </w:tcPr>
          <w:p w14:paraId="39DD402A" w14:textId="0C7DC5E0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Event sponsorship</w:t>
            </w:r>
          </w:p>
        </w:tc>
      </w:tr>
    </w:tbl>
    <w:p w14:paraId="6E2A6BB0" w14:textId="77777777" w:rsidR="00104215" w:rsidRDefault="00104215" w:rsidP="00104215">
      <w:pPr>
        <w:pStyle w:val="Tekstpodstawowy"/>
      </w:pPr>
    </w:p>
    <w:p w14:paraId="6C7224D6" w14:textId="7E0AAE15" w:rsidR="00104215" w:rsidRPr="009B1B05" w:rsidRDefault="009B1B05" w:rsidP="00104215">
      <w:pPr>
        <w:pStyle w:val="Listanumerowana"/>
      </w:pPr>
      <w:r w:rsidRPr="009B1B05">
        <w:t>donors</w:t>
      </w:r>
    </w:p>
    <w:p w14:paraId="71FC2724" w14:textId="77777777" w:rsidR="00104215" w:rsidRDefault="00104215" w:rsidP="00104215">
      <w:pPr>
        <w:pStyle w:val="Tekstpodstawowy"/>
      </w:pPr>
      <w:r>
        <w:t>Table Description</w:t>
      </w:r>
    </w:p>
    <w:p w14:paraId="71768497" w14:textId="421AEA57" w:rsidR="00104215" w:rsidRDefault="0023016A" w:rsidP="00104215">
      <w:pPr>
        <w:pStyle w:val="Tekstpodstawowy"/>
      </w:pPr>
      <w:r w:rsidRPr="0023016A">
        <w:t>The "donors" table contains information about individuals or organizations that provide support to candidates. It includes their personal details (name, surname), whether they are private individuals (</w:t>
      </w:r>
      <w:proofErr w:type="spellStart"/>
      <w:r w:rsidRPr="0023016A">
        <w:t>is_private</w:t>
      </w:r>
      <w:proofErr w:type="spellEnd"/>
      <w:r w:rsidRPr="0023016A">
        <w:t>), and their net worth.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2CE733B8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6AC9801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F435668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556B736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ABF6DE1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37FCB259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3CB7F1A9" w14:textId="34215901" w:rsidR="0023016A" w:rsidRPr="009B1B05" w:rsidRDefault="0023016A" w:rsidP="0023016A">
            <w:pPr>
              <w:pStyle w:val="Tekstpodstawowy"/>
            </w:pPr>
            <w:r>
              <w:t xml:space="preserve"> </w:t>
            </w:r>
            <w:r w:rsidRPr="009B1B05">
              <w:t>donors</w:t>
            </w:r>
          </w:p>
        </w:tc>
        <w:tc>
          <w:tcPr>
            <w:tcW w:w="2302" w:type="dxa"/>
            <w:vAlign w:val="center"/>
          </w:tcPr>
          <w:p w14:paraId="77BEB5BC" w14:textId="11A33785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6A4EE93A" w14:textId="2EFD914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donor</w:t>
            </w:r>
          </w:p>
        </w:tc>
        <w:tc>
          <w:tcPr>
            <w:tcW w:w="2302" w:type="dxa"/>
            <w:vAlign w:val="center"/>
          </w:tcPr>
          <w:p w14:paraId="705640B1" w14:textId="62B9C73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572EAB44" w14:textId="77777777" w:rsidTr="00E62FB5">
        <w:trPr>
          <w:trHeight w:val="432"/>
        </w:trPr>
        <w:tc>
          <w:tcPr>
            <w:tcW w:w="2302" w:type="dxa"/>
            <w:vMerge/>
          </w:tcPr>
          <w:p w14:paraId="7452D779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9212050" w14:textId="1C9F3FA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76E17181" w14:textId="185C7AC0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Donor's first name</w:t>
            </w:r>
          </w:p>
        </w:tc>
        <w:tc>
          <w:tcPr>
            <w:tcW w:w="2302" w:type="dxa"/>
            <w:vAlign w:val="center"/>
          </w:tcPr>
          <w:p w14:paraId="41CC56E7" w14:textId="11DDB2CD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15041AB5" w14:textId="77777777" w:rsidTr="00E62FB5">
        <w:trPr>
          <w:trHeight w:val="432"/>
        </w:trPr>
        <w:tc>
          <w:tcPr>
            <w:tcW w:w="2302" w:type="dxa"/>
            <w:vMerge/>
          </w:tcPr>
          <w:p w14:paraId="346D3741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CED9380" w14:textId="6D4B3D5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2302" w:type="dxa"/>
            <w:vAlign w:val="center"/>
          </w:tcPr>
          <w:p w14:paraId="21407C01" w14:textId="265C9C47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Donor's last name</w:t>
            </w:r>
          </w:p>
        </w:tc>
        <w:tc>
          <w:tcPr>
            <w:tcW w:w="2302" w:type="dxa"/>
            <w:vAlign w:val="center"/>
          </w:tcPr>
          <w:p w14:paraId="41E1F86C" w14:textId="50718548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</w:t>
            </w:r>
          </w:p>
        </w:tc>
      </w:tr>
      <w:tr w:rsidR="0023016A" w14:paraId="1A403C12" w14:textId="77777777" w:rsidTr="00E62FB5">
        <w:trPr>
          <w:trHeight w:val="432"/>
        </w:trPr>
        <w:tc>
          <w:tcPr>
            <w:tcW w:w="2302" w:type="dxa"/>
          </w:tcPr>
          <w:p w14:paraId="1350491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A118673" w14:textId="2E1305A1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is_private</w:t>
            </w:r>
            <w:proofErr w:type="spellEnd"/>
          </w:p>
        </w:tc>
        <w:tc>
          <w:tcPr>
            <w:tcW w:w="2302" w:type="dxa"/>
            <w:vAlign w:val="center"/>
          </w:tcPr>
          <w:p w14:paraId="5D5FA3FF" w14:textId="2ACBCF9A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Boolean flag indicating whether the donor is private or a public organization</w:t>
            </w:r>
          </w:p>
        </w:tc>
        <w:tc>
          <w:tcPr>
            <w:tcW w:w="2302" w:type="dxa"/>
            <w:vAlign w:val="center"/>
          </w:tcPr>
          <w:p w14:paraId="39234CA6" w14:textId="67E7FFD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BOOLEAN NOT NULL</w:t>
            </w:r>
          </w:p>
        </w:tc>
      </w:tr>
      <w:tr w:rsidR="0023016A" w14:paraId="6E84B10F" w14:textId="77777777" w:rsidTr="00E62FB5">
        <w:trPr>
          <w:trHeight w:val="432"/>
        </w:trPr>
        <w:tc>
          <w:tcPr>
            <w:tcW w:w="2302" w:type="dxa"/>
          </w:tcPr>
          <w:p w14:paraId="7151EDD1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F1D4C1B" w14:textId="4A4DC998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net_worth</w:t>
            </w:r>
            <w:proofErr w:type="spellEnd"/>
          </w:p>
        </w:tc>
        <w:tc>
          <w:tcPr>
            <w:tcW w:w="2302" w:type="dxa"/>
            <w:vAlign w:val="center"/>
          </w:tcPr>
          <w:p w14:paraId="51FD9846" w14:textId="253BAFCD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Donor's net worth in terms of financial assets</w:t>
            </w:r>
          </w:p>
        </w:tc>
        <w:tc>
          <w:tcPr>
            <w:tcW w:w="2302" w:type="dxa"/>
            <w:vAlign w:val="center"/>
          </w:tcPr>
          <w:p w14:paraId="08C7A800" w14:textId="7DD40E4E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</w:tbl>
    <w:p w14:paraId="59815291" w14:textId="77777777" w:rsidR="00104215" w:rsidRDefault="00104215" w:rsidP="00104215">
      <w:pPr>
        <w:pStyle w:val="Tekstpodstawowy"/>
      </w:pPr>
    </w:p>
    <w:p w14:paraId="51496316" w14:textId="77777777" w:rsidR="00104215" w:rsidRDefault="00104215" w:rsidP="00104215">
      <w:pPr>
        <w:pStyle w:val="Tekstpodstawowy"/>
      </w:pPr>
      <w:r>
        <w:t>Comments on table relationships</w:t>
      </w:r>
    </w:p>
    <w:p w14:paraId="50A5D0A8" w14:textId="77777777" w:rsidR="0023016A" w:rsidRDefault="0023016A" w:rsidP="00104215">
      <w:pPr>
        <w:pStyle w:val="Tekstpodstawowy"/>
      </w:pPr>
      <w:r w:rsidRPr="0023016A">
        <w:t xml:space="preserve">The id field is referenced in the </w:t>
      </w:r>
      <w:proofErr w:type="spellStart"/>
      <w:r w:rsidRPr="0023016A">
        <w:rPr>
          <w:b/>
          <w:bCs/>
        </w:rPr>
        <w:t>candidate_donor</w:t>
      </w:r>
      <w:proofErr w:type="spellEnd"/>
      <w:r w:rsidRPr="0023016A">
        <w:t xml:space="preserve"> table to link donors with candidates.</w:t>
      </w:r>
      <w:r w:rsidRPr="0023016A">
        <w:t xml:space="preserve"> </w:t>
      </w:r>
    </w:p>
    <w:p w14:paraId="327A71D9" w14:textId="7D94CDBD" w:rsidR="00104215" w:rsidRDefault="00104215" w:rsidP="00104215">
      <w:pPr>
        <w:pStyle w:val="Tekstpodstawowy"/>
      </w:pPr>
      <w:r>
        <w:t>Example with data</w:t>
      </w:r>
    </w:p>
    <w:p w14:paraId="1E6E508D" w14:textId="77777777" w:rsidR="00104215" w:rsidRDefault="00104215" w:rsidP="00104215">
      <w:pPr>
        <w:pStyle w:val="Tekstpodstawowy"/>
      </w:pPr>
    </w:p>
    <w:tbl>
      <w:tblPr>
        <w:tblW w:w="1151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1453"/>
        <w:gridCol w:w="1559"/>
        <w:gridCol w:w="3894"/>
      </w:tblGrid>
      <w:tr w:rsidR="0023016A" w14:paraId="71DBDE8B" w14:textId="4AE9B069" w:rsidTr="001A0815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0914E5FA" w14:textId="5CE7023D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01C75681" w14:textId="328FDE8D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3" w:type="dxa"/>
            <w:shd w:val="clear" w:color="auto" w:fill="76CDD8"/>
            <w:vAlign w:val="center"/>
          </w:tcPr>
          <w:p w14:paraId="574E4C8F" w14:textId="0C14C50B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33F5F4A4" w14:textId="13D7E06F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is_private</w:t>
            </w:r>
            <w:proofErr w:type="spellEnd"/>
          </w:p>
        </w:tc>
        <w:tc>
          <w:tcPr>
            <w:tcW w:w="3894" w:type="dxa"/>
            <w:shd w:val="clear" w:color="auto" w:fill="76CDD8"/>
            <w:vAlign w:val="center"/>
          </w:tcPr>
          <w:p w14:paraId="02217847" w14:textId="5BC9C6F5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net_worth</w:t>
            </w:r>
            <w:proofErr w:type="spellEnd"/>
          </w:p>
        </w:tc>
      </w:tr>
      <w:tr w:rsidR="0023016A" w14:paraId="6E8F40EB" w14:textId="590FDDE2" w:rsidTr="001A0815">
        <w:trPr>
          <w:trHeight w:val="432"/>
        </w:trPr>
        <w:tc>
          <w:tcPr>
            <w:tcW w:w="2302" w:type="dxa"/>
            <w:vAlign w:val="center"/>
          </w:tcPr>
          <w:p w14:paraId="1AF56E1D" w14:textId="1C5C5CCC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548E0C80" w14:textId="7E27DD8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Alice</w:t>
            </w:r>
          </w:p>
        </w:tc>
        <w:tc>
          <w:tcPr>
            <w:tcW w:w="1453" w:type="dxa"/>
            <w:vAlign w:val="center"/>
          </w:tcPr>
          <w:p w14:paraId="68826CA7" w14:textId="6F4D3CB5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1559" w:type="dxa"/>
            <w:vAlign w:val="center"/>
          </w:tcPr>
          <w:p w14:paraId="6FF96C03" w14:textId="011EE97D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3894" w:type="dxa"/>
            <w:vAlign w:val="center"/>
          </w:tcPr>
          <w:p w14:paraId="50C019BE" w14:textId="19F00C1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5000000</w:t>
            </w:r>
          </w:p>
        </w:tc>
      </w:tr>
      <w:tr w:rsidR="0023016A" w14:paraId="0E3BC051" w14:textId="74A87B6A" w:rsidTr="001A0815">
        <w:trPr>
          <w:trHeight w:val="432"/>
        </w:trPr>
        <w:tc>
          <w:tcPr>
            <w:tcW w:w="2302" w:type="dxa"/>
            <w:vAlign w:val="center"/>
          </w:tcPr>
          <w:p w14:paraId="08BA7A0D" w14:textId="6AC4C7F9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74E8EFCE" w14:textId="0915DFE8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Bob</w:t>
            </w:r>
          </w:p>
        </w:tc>
        <w:tc>
          <w:tcPr>
            <w:tcW w:w="1453" w:type="dxa"/>
            <w:vAlign w:val="center"/>
          </w:tcPr>
          <w:p w14:paraId="27449CAF" w14:textId="2D82B170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1559" w:type="dxa"/>
            <w:vAlign w:val="center"/>
          </w:tcPr>
          <w:p w14:paraId="0D7CD197" w14:textId="09DDE245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3894" w:type="dxa"/>
            <w:vAlign w:val="center"/>
          </w:tcPr>
          <w:p w14:paraId="7E939933" w14:textId="203E169C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10000000</w:t>
            </w:r>
          </w:p>
        </w:tc>
      </w:tr>
    </w:tbl>
    <w:p w14:paraId="254D95A1" w14:textId="77777777" w:rsidR="00104215" w:rsidRDefault="00104215" w:rsidP="00104215">
      <w:pPr>
        <w:pStyle w:val="Tekstpodstawowy"/>
      </w:pPr>
    </w:p>
    <w:p w14:paraId="2C720FCA" w14:textId="7F24AAA9" w:rsidR="00104215" w:rsidRPr="0023016A" w:rsidRDefault="0023016A" w:rsidP="00104215">
      <w:pPr>
        <w:pStyle w:val="Listanumerowana"/>
      </w:pPr>
      <w:r w:rsidRPr="0023016A">
        <w:t>voters</w:t>
      </w:r>
    </w:p>
    <w:p w14:paraId="2ED48B1B" w14:textId="77777777" w:rsidR="00104215" w:rsidRDefault="00104215" w:rsidP="00104215">
      <w:pPr>
        <w:pStyle w:val="Tekstpodstawowy"/>
      </w:pPr>
      <w:r>
        <w:t>Table Description</w:t>
      </w:r>
    </w:p>
    <w:p w14:paraId="2AE952AB" w14:textId="7E85FE40" w:rsidR="00104215" w:rsidRDefault="0023016A" w:rsidP="00104215">
      <w:pPr>
        <w:pStyle w:val="Tekstpodstawowy"/>
      </w:pPr>
      <w:r w:rsidRPr="0023016A">
        <w:t xml:space="preserve">The "voters" table holds personal information about voters, including their names, address, and demographic details such as </w:t>
      </w:r>
      <w:proofErr w:type="spellStart"/>
      <w:r w:rsidRPr="0023016A">
        <w:t>net_worth</w:t>
      </w:r>
      <w:proofErr w:type="spellEnd"/>
      <w:r w:rsidRPr="0023016A">
        <w:t xml:space="preserve">, children, and </w:t>
      </w:r>
      <w:proofErr w:type="spellStart"/>
      <w:r w:rsidRPr="0023016A">
        <w:t>marital_status</w:t>
      </w:r>
      <w:proofErr w:type="spellEnd"/>
      <w:r w:rsidRPr="0023016A"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2C4D5124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54152504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A39DB7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8A4B22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1545BA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2D569352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2D2E9763" w14:textId="6C8B3211" w:rsidR="0023016A" w:rsidRPr="0023016A" w:rsidRDefault="0023016A" w:rsidP="0023016A">
            <w:pPr>
              <w:pStyle w:val="Tekstpodstawowy"/>
            </w:pPr>
            <w:r>
              <w:t xml:space="preserve"> </w:t>
            </w:r>
            <w:r w:rsidRPr="0023016A">
              <w:t>voters</w:t>
            </w:r>
          </w:p>
        </w:tc>
        <w:tc>
          <w:tcPr>
            <w:tcW w:w="2302" w:type="dxa"/>
            <w:vAlign w:val="center"/>
          </w:tcPr>
          <w:p w14:paraId="6F728B7A" w14:textId="1E58D1A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185DB159" w14:textId="54F9111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voter</w:t>
            </w:r>
          </w:p>
        </w:tc>
        <w:tc>
          <w:tcPr>
            <w:tcW w:w="2302" w:type="dxa"/>
            <w:vAlign w:val="center"/>
          </w:tcPr>
          <w:p w14:paraId="5D6957B5" w14:textId="1D308C3A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3428B451" w14:textId="77777777" w:rsidTr="00E62FB5">
        <w:trPr>
          <w:trHeight w:val="432"/>
        </w:trPr>
        <w:tc>
          <w:tcPr>
            <w:tcW w:w="2302" w:type="dxa"/>
            <w:vMerge/>
          </w:tcPr>
          <w:p w14:paraId="6D5E7F16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D3E6813" w14:textId="56E2796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3E2B8F1F" w14:textId="489E3C58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first name</w:t>
            </w:r>
          </w:p>
        </w:tc>
        <w:tc>
          <w:tcPr>
            <w:tcW w:w="2302" w:type="dxa"/>
            <w:vAlign w:val="center"/>
          </w:tcPr>
          <w:p w14:paraId="281E7985" w14:textId="6BC534C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6C0F5BE4" w14:textId="77777777" w:rsidTr="00E62FB5">
        <w:trPr>
          <w:trHeight w:val="432"/>
        </w:trPr>
        <w:tc>
          <w:tcPr>
            <w:tcW w:w="2302" w:type="dxa"/>
            <w:vMerge/>
          </w:tcPr>
          <w:p w14:paraId="189A4877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1DACA2E" w14:textId="41766553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2302" w:type="dxa"/>
            <w:vAlign w:val="center"/>
          </w:tcPr>
          <w:p w14:paraId="718B3574" w14:textId="600639B1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last name</w:t>
            </w:r>
          </w:p>
        </w:tc>
        <w:tc>
          <w:tcPr>
            <w:tcW w:w="2302" w:type="dxa"/>
            <w:vAlign w:val="center"/>
          </w:tcPr>
          <w:p w14:paraId="048E8EF7" w14:textId="55A60B98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21FD6B69" w14:textId="77777777" w:rsidTr="00E62FB5">
        <w:trPr>
          <w:trHeight w:val="432"/>
        </w:trPr>
        <w:tc>
          <w:tcPr>
            <w:tcW w:w="2302" w:type="dxa"/>
          </w:tcPr>
          <w:p w14:paraId="2F98FB2B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AE86CFA" w14:textId="5E179BDC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302" w:type="dxa"/>
            <w:vAlign w:val="center"/>
          </w:tcPr>
          <w:p w14:paraId="61A969D1" w14:textId="4AC3385D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residential address</w:t>
            </w:r>
          </w:p>
        </w:tc>
        <w:tc>
          <w:tcPr>
            <w:tcW w:w="2302" w:type="dxa"/>
            <w:vAlign w:val="center"/>
          </w:tcPr>
          <w:p w14:paraId="3B4D5D34" w14:textId="3E5621C6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VARCHAR(512) NOT NULL</w:t>
            </w:r>
          </w:p>
        </w:tc>
      </w:tr>
      <w:tr w:rsidR="0023016A" w14:paraId="0EAF2E40" w14:textId="77777777" w:rsidTr="00E62FB5">
        <w:trPr>
          <w:trHeight w:val="432"/>
        </w:trPr>
        <w:tc>
          <w:tcPr>
            <w:tcW w:w="2302" w:type="dxa"/>
          </w:tcPr>
          <w:p w14:paraId="3D47C507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55E6AB9" w14:textId="095A888B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born_date</w:t>
            </w:r>
            <w:proofErr w:type="spellEnd"/>
          </w:p>
        </w:tc>
        <w:tc>
          <w:tcPr>
            <w:tcW w:w="2302" w:type="dxa"/>
            <w:vAlign w:val="center"/>
          </w:tcPr>
          <w:p w14:paraId="1230F222" w14:textId="7134E747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date of birth</w:t>
            </w:r>
          </w:p>
        </w:tc>
        <w:tc>
          <w:tcPr>
            <w:tcW w:w="2302" w:type="dxa"/>
            <w:vAlign w:val="center"/>
          </w:tcPr>
          <w:p w14:paraId="7AC5BB4B" w14:textId="1599842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23016A" w14:paraId="69C42540" w14:textId="77777777" w:rsidTr="00E62FB5">
        <w:trPr>
          <w:trHeight w:val="432"/>
        </w:trPr>
        <w:tc>
          <w:tcPr>
            <w:tcW w:w="2302" w:type="dxa"/>
          </w:tcPr>
          <w:p w14:paraId="301D603F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2022062" w14:textId="3D6ED136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net_worth</w:t>
            </w:r>
            <w:proofErr w:type="spellEnd"/>
          </w:p>
        </w:tc>
        <w:tc>
          <w:tcPr>
            <w:tcW w:w="2302" w:type="dxa"/>
            <w:vAlign w:val="center"/>
          </w:tcPr>
          <w:p w14:paraId="56A14517" w14:textId="5F5CDBA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net worth in terms of financial assets</w:t>
            </w:r>
          </w:p>
        </w:tc>
        <w:tc>
          <w:tcPr>
            <w:tcW w:w="2302" w:type="dxa"/>
            <w:vAlign w:val="center"/>
          </w:tcPr>
          <w:p w14:paraId="03E45601" w14:textId="0864A4F7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23016A" w14:paraId="1A3299C2" w14:textId="77777777" w:rsidTr="00E62FB5">
        <w:trPr>
          <w:trHeight w:val="432"/>
        </w:trPr>
        <w:tc>
          <w:tcPr>
            <w:tcW w:w="2302" w:type="dxa"/>
          </w:tcPr>
          <w:p w14:paraId="340AB34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98D67E4" w14:textId="181949C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302" w:type="dxa"/>
            <w:vAlign w:val="center"/>
          </w:tcPr>
          <w:p w14:paraId="60D76447" w14:textId="1D306463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Gender of the voter</w:t>
            </w:r>
          </w:p>
        </w:tc>
        <w:tc>
          <w:tcPr>
            <w:tcW w:w="2302" w:type="dxa"/>
            <w:vAlign w:val="center"/>
          </w:tcPr>
          <w:p w14:paraId="422ED873" w14:textId="6487DE9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CHAR(1) NOT NULL</w:t>
            </w:r>
          </w:p>
        </w:tc>
      </w:tr>
      <w:tr w:rsidR="0023016A" w14:paraId="168B19BC" w14:textId="77777777" w:rsidTr="00E62FB5">
        <w:trPr>
          <w:trHeight w:val="432"/>
        </w:trPr>
        <w:tc>
          <w:tcPr>
            <w:tcW w:w="2302" w:type="dxa"/>
          </w:tcPr>
          <w:p w14:paraId="6E436F1E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C0AD5B3" w14:textId="4B7227C8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children</w:t>
            </w:r>
          </w:p>
        </w:tc>
        <w:tc>
          <w:tcPr>
            <w:tcW w:w="2302" w:type="dxa"/>
            <w:vAlign w:val="center"/>
          </w:tcPr>
          <w:p w14:paraId="36B4FAFC" w14:textId="756D0BF4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Number of children the voter has</w:t>
            </w:r>
          </w:p>
        </w:tc>
        <w:tc>
          <w:tcPr>
            <w:tcW w:w="2302" w:type="dxa"/>
            <w:vAlign w:val="center"/>
          </w:tcPr>
          <w:p w14:paraId="580D6FE9" w14:textId="737089D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23016A" w14:paraId="3D66D161" w14:textId="77777777" w:rsidTr="00E62FB5">
        <w:trPr>
          <w:trHeight w:val="432"/>
        </w:trPr>
        <w:tc>
          <w:tcPr>
            <w:tcW w:w="2302" w:type="dxa"/>
          </w:tcPr>
          <w:p w14:paraId="3DEA0409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5A9A7EF" w14:textId="3F652D9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  <w:tc>
          <w:tcPr>
            <w:tcW w:w="2302" w:type="dxa"/>
            <w:vAlign w:val="center"/>
          </w:tcPr>
          <w:p w14:paraId="689C4D6B" w14:textId="2791BE2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Marital status of the voter (e.g., Single, Married)</w:t>
            </w:r>
          </w:p>
        </w:tc>
        <w:tc>
          <w:tcPr>
            <w:tcW w:w="2302" w:type="dxa"/>
            <w:vAlign w:val="center"/>
          </w:tcPr>
          <w:p w14:paraId="4F52FAA8" w14:textId="1D39045D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</w:t>
            </w:r>
          </w:p>
        </w:tc>
      </w:tr>
    </w:tbl>
    <w:p w14:paraId="24452294" w14:textId="77777777" w:rsidR="00104215" w:rsidRDefault="00104215" w:rsidP="00104215">
      <w:pPr>
        <w:pStyle w:val="Tekstpodstawowy"/>
      </w:pPr>
    </w:p>
    <w:p w14:paraId="0B4C5F36" w14:textId="77777777" w:rsidR="00104215" w:rsidRDefault="00104215" w:rsidP="00104215">
      <w:pPr>
        <w:pStyle w:val="Tekstpodstawowy"/>
      </w:pPr>
      <w:r>
        <w:lastRenderedPageBreak/>
        <w:t>Comments on table relationships</w:t>
      </w:r>
    </w:p>
    <w:p w14:paraId="29CB291C" w14:textId="77777777" w:rsidR="0023016A" w:rsidRDefault="0023016A" w:rsidP="00104215">
      <w:pPr>
        <w:pStyle w:val="Tekstpodstawowy"/>
      </w:pPr>
      <w:r w:rsidRPr="0023016A">
        <w:t>The id field is referenced in the votes table to link voters to the votes they cast.</w:t>
      </w:r>
      <w:r w:rsidRPr="0023016A">
        <w:t xml:space="preserve"> </w:t>
      </w:r>
    </w:p>
    <w:p w14:paraId="29B46213" w14:textId="0D3AF4BA" w:rsidR="00104215" w:rsidRDefault="00104215" w:rsidP="00104215">
      <w:pPr>
        <w:pStyle w:val="Tekstpodstawowy"/>
      </w:pPr>
      <w:r>
        <w:t>Example with data</w:t>
      </w:r>
    </w:p>
    <w:p w14:paraId="08233525" w14:textId="77777777" w:rsidR="00104215" w:rsidRDefault="00104215" w:rsidP="00104215">
      <w:pPr>
        <w:pStyle w:val="Tekstpodstawowy"/>
      </w:pPr>
    </w:p>
    <w:tbl>
      <w:tblPr>
        <w:tblW w:w="10735" w:type="dxa"/>
        <w:tblInd w:w="-82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1701"/>
        <w:gridCol w:w="1842"/>
        <w:gridCol w:w="851"/>
        <w:gridCol w:w="1276"/>
        <w:gridCol w:w="1134"/>
        <w:gridCol w:w="1134"/>
        <w:gridCol w:w="1134"/>
        <w:gridCol w:w="1134"/>
      </w:tblGrid>
      <w:tr w:rsidR="0023016A" w14:paraId="17DD6696" w14:textId="2C706ECA" w:rsidTr="0023016A">
        <w:trPr>
          <w:trHeight w:val="292"/>
        </w:trPr>
        <w:tc>
          <w:tcPr>
            <w:tcW w:w="529" w:type="dxa"/>
            <w:shd w:val="clear" w:color="auto" w:fill="76CDD8"/>
            <w:vAlign w:val="center"/>
          </w:tcPr>
          <w:p w14:paraId="49BA6F6F" w14:textId="79927388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1051C87F" w14:textId="47FB781C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2" w:type="dxa"/>
            <w:shd w:val="clear" w:color="auto" w:fill="76CDD8"/>
            <w:vAlign w:val="center"/>
          </w:tcPr>
          <w:p w14:paraId="2C857B71" w14:textId="2BC81300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851" w:type="dxa"/>
            <w:shd w:val="clear" w:color="auto" w:fill="76CDD8"/>
            <w:vAlign w:val="center"/>
          </w:tcPr>
          <w:p w14:paraId="2922C5B5" w14:textId="358DAB43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276" w:type="dxa"/>
            <w:shd w:val="clear" w:color="auto" w:fill="76CDD8"/>
            <w:vAlign w:val="center"/>
          </w:tcPr>
          <w:p w14:paraId="46B978EC" w14:textId="16EFEF07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born_date</w:t>
            </w:r>
            <w:proofErr w:type="spellEnd"/>
          </w:p>
        </w:tc>
        <w:tc>
          <w:tcPr>
            <w:tcW w:w="1134" w:type="dxa"/>
            <w:shd w:val="clear" w:color="auto" w:fill="76CDD8"/>
            <w:vAlign w:val="center"/>
          </w:tcPr>
          <w:p w14:paraId="6F210ABC" w14:textId="0DB1902D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net_worth</w:t>
            </w:r>
            <w:proofErr w:type="spellEnd"/>
          </w:p>
        </w:tc>
        <w:tc>
          <w:tcPr>
            <w:tcW w:w="1134" w:type="dxa"/>
            <w:shd w:val="clear" w:color="auto" w:fill="76CDD8"/>
            <w:vAlign w:val="center"/>
          </w:tcPr>
          <w:p w14:paraId="7056F766" w14:textId="6FF4BD66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134" w:type="dxa"/>
            <w:shd w:val="clear" w:color="auto" w:fill="76CDD8"/>
            <w:vAlign w:val="center"/>
          </w:tcPr>
          <w:p w14:paraId="535DF0DA" w14:textId="1B12F4F5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children</w:t>
            </w:r>
          </w:p>
        </w:tc>
        <w:tc>
          <w:tcPr>
            <w:tcW w:w="1134" w:type="dxa"/>
            <w:shd w:val="clear" w:color="auto" w:fill="76CDD8"/>
            <w:vAlign w:val="center"/>
          </w:tcPr>
          <w:p w14:paraId="55EDAB25" w14:textId="414C1B11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</w:tr>
      <w:tr w:rsidR="0023016A" w14:paraId="0ABD95AE" w14:textId="19CB7D04" w:rsidTr="0023016A">
        <w:trPr>
          <w:trHeight w:val="432"/>
        </w:trPr>
        <w:tc>
          <w:tcPr>
            <w:tcW w:w="529" w:type="dxa"/>
            <w:vAlign w:val="center"/>
          </w:tcPr>
          <w:p w14:paraId="23B53560" w14:textId="5437381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79CD7625" w14:textId="77ACF41B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842" w:type="dxa"/>
            <w:vAlign w:val="center"/>
          </w:tcPr>
          <w:p w14:paraId="5A3A5437" w14:textId="27897C5C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Doe</w:t>
            </w:r>
          </w:p>
        </w:tc>
        <w:tc>
          <w:tcPr>
            <w:tcW w:w="851" w:type="dxa"/>
            <w:vAlign w:val="center"/>
          </w:tcPr>
          <w:p w14:paraId="563AEA7B" w14:textId="60748D51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123 Main St</w:t>
            </w:r>
          </w:p>
        </w:tc>
        <w:tc>
          <w:tcPr>
            <w:tcW w:w="1276" w:type="dxa"/>
            <w:vAlign w:val="center"/>
          </w:tcPr>
          <w:p w14:paraId="1E7B896F" w14:textId="725E4998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01.05.1980</w:t>
            </w:r>
          </w:p>
        </w:tc>
        <w:tc>
          <w:tcPr>
            <w:tcW w:w="1134" w:type="dxa"/>
            <w:vAlign w:val="center"/>
          </w:tcPr>
          <w:p w14:paraId="2C9A482B" w14:textId="263A3F03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1134" w:type="dxa"/>
            <w:vAlign w:val="center"/>
          </w:tcPr>
          <w:p w14:paraId="2E87BC60" w14:textId="2390140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34" w:type="dxa"/>
            <w:vAlign w:val="center"/>
          </w:tcPr>
          <w:p w14:paraId="28527203" w14:textId="695E3F3D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vAlign w:val="center"/>
          </w:tcPr>
          <w:p w14:paraId="7DECAD56" w14:textId="5FAD056A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Married</w:t>
            </w:r>
          </w:p>
        </w:tc>
      </w:tr>
      <w:tr w:rsidR="0023016A" w14:paraId="228D06E3" w14:textId="7BC2AAAF" w:rsidTr="0023016A">
        <w:trPr>
          <w:trHeight w:val="432"/>
        </w:trPr>
        <w:tc>
          <w:tcPr>
            <w:tcW w:w="529" w:type="dxa"/>
            <w:vAlign w:val="center"/>
          </w:tcPr>
          <w:p w14:paraId="2623E391" w14:textId="4F5B3CBC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vAlign w:val="center"/>
          </w:tcPr>
          <w:p w14:paraId="49DE03B9" w14:textId="0057DD09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Jane</w:t>
            </w:r>
          </w:p>
        </w:tc>
        <w:tc>
          <w:tcPr>
            <w:tcW w:w="1842" w:type="dxa"/>
            <w:vAlign w:val="center"/>
          </w:tcPr>
          <w:p w14:paraId="6541A613" w14:textId="08ECAC30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851" w:type="dxa"/>
            <w:vAlign w:val="center"/>
          </w:tcPr>
          <w:p w14:paraId="662E65F3" w14:textId="7A96634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456 Elm St</w:t>
            </w:r>
          </w:p>
        </w:tc>
        <w:tc>
          <w:tcPr>
            <w:tcW w:w="1276" w:type="dxa"/>
            <w:vAlign w:val="center"/>
          </w:tcPr>
          <w:p w14:paraId="2BBA0372" w14:textId="766CBE8A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15.08.1990</w:t>
            </w:r>
          </w:p>
        </w:tc>
        <w:tc>
          <w:tcPr>
            <w:tcW w:w="1134" w:type="dxa"/>
            <w:vAlign w:val="center"/>
          </w:tcPr>
          <w:p w14:paraId="7073BFB8" w14:textId="44D6A34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300000</w:t>
            </w:r>
          </w:p>
        </w:tc>
        <w:tc>
          <w:tcPr>
            <w:tcW w:w="1134" w:type="dxa"/>
            <w:vAlign w:val="center"/>
          </w:tcPr>
          <w:p w14:paraId="761AF1E2" w14:textId="7941B67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34" w:type="dxa"/>
            <w:vAlign w:val="center"/>
          </w:tcPr>
          <w:p w14:paraId="02BE641D" w14:textId="6902333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5D136D7F" w14:textId="1472ED18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Single</w:t>
            </w:r>
          </w:p>
        </w:tc>
      </w:tr>
    </w:tbl>
    <w:p w14:paraId="174E0018" w14:textId="77777777" w:rsidR="00104215" w:rsidRDefault="00104215" w:rsidP="00104215">
      <w:pPr>
        <w:pStyle w:val="Tekstpodstawowy"/>
      </w:pPr>
    </w:p>
    <w:p w14:paraId="26665317" w14:textId="5FA7C961" w:rsidR="00104215" w:rsidRPr="0023016A" w:rsidRDefault="0023016A" w:rsidP="00104215">
      <w:pPr>
        <w:pStyle w:val="Listanumerowana"/>
      </w:pPr>
      <w:r w:rsidRPr="0023016A">
        <w:t>volunteers</w:t>
      </w:r>
    </w:p>
    <w:p w14:paraId="3E8E5FF0" w14:textId="77777777" w:rsidR="00104215" w:rsidRDefault="00104215" w:rsidP="00104215">
      <w:pPr>
        <w:pStyle w:val="Tekstpodstawowy"/>
      </w:pPr>
      <w:r>
        <w:t>Table Description</w:t>
      </w:r>
    </w:p>
    <w:p w14:paraId="77035812" w14:textId="41E41872" w:rsidR="00104215" w:rsidRDefault="0023016A" w:rsidP="00104215">
      <w:pPr>
        <w:pStyle w:val="Tekstpodstawowy"/>
      </w:pPr>
      <w:r w:rsidRPr="0023016A">
        <w:t xml:space="preserve">The "volunteers" table stores personal information about volunteers, including their </w:t>
      </w:r>
      <w:proofErr w:type="spellStart"/>
      <w:r w:rsidRPr="0023016A">
        <w:t>contact_number</w:t>
      </w:r>
      <w:proofErr w:type="spellEnd"/>
      <w:r w:rsidRPr="0023016A">
        <w:t>, email, and the role</w:t>
      </w:r>
      <w:r w:rsidR="00104215" w:rsidRPr="006A4AC5"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267A006F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56569B3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38E0777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AC142B1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3282757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7FC02D09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316F7545" w14:textId="53318659" w:rsidR="0023016A" w:rsidRPr="0023016A" w:rsidRDefault="0023016A" w:rsidP="0023016A">
            <w:pPr>
              <w:pStyle w:val="Tekstpodstawowy"/>
            </w:pPr>
            <w:r>
              <w:t xml:space="preserve"> </w:t>
            </w:r>
            <w:r w:rsidRPr="0023016A">
              <w:rPr>
                <w:bCs/>
              </w:rPr>
              <w:t>volunteers</w:t>
            </w:r>
          </w:p>
        </w:tc>
        <w:tc>
          <w:tcPr>
            <w:tcW w:w="2302" w:type="dxa"/>
            <w:vAlign w:val="center"/>
          </w:tcPr>
          <w:p w14:paraId="1BF2B4D5" w14:textId="19BC14D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490FFDE9" w14:textId="04E7B9CB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volunteer</w:t>
            </w:r>
          </w:p>
        </w:tc>
        <w:tc>
          <w:tcPr>
            <w:tcW w:w="2302" w:type="dxa"/>
            <w:vAlign w:val="center"/>
          </w:tcPr>
          <w:p w14:paraId="058CA5C5" w14:textId="529FFA3E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763009D9" w14:textId="77777777" w:rsidTr="00E62FB5">
        <w:trPr>
          <w:trHeight w:val="432"/>
        </w:trPr>
        <w:tc>
          <w:tcPr>
            <w:tcW w:w="2302" w:type="dxa"/>
            <w:vMerge/>
          </w:tcPr>
          <w:p w14:paraId="0A8CB480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2F53A49" w14:textId="3F62C029" w:rsidR="0023016A" w:rsidRDefault="0023016A" w:rsidP="0023016A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2302" w:type="dxa"/>
            <w:vAlign w:val="center"/>
          </w:tcPr>
          <w:p w14:paraId="24C9EDAB" w14:textId="2F00847D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candidature table</w:t>
            </w:r>
          </w:p>
        </w:tc>
        <w:tc>
          <w:tcPr>
            <w:tcW w:w="2302" w:type="dxa"/>
            <w:vAlign w:val="center"/>
          </w:tcPr>
          <w:p w14:paraId="71AF8937" w14:textId="67309475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51F0FE64" w14:textId="77777777" w:rsidTr="00E62FB5">
        <w:trPr>
          <w:trHeight w:val="432"/>
        </w:trPr>
        <w:tc>
          <w:tcPr>
            <w:tcW w:w="2302" w:type="dxa"/>
            <w:vMerge/>
          </w:tcPr>
          <w:p w14:paraId="2BF6C83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56C901F" w14:textId="4BD78D6D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20E1C570" w14:textId="2BF72323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First name of the volunteer</w:t>
            </w:r>
          </w:p>
        </w:tc>
        <w:tc>
          <w:tcPr>
            <w:tcW w:w="2302" w:type="dxa"/>
            <w:vAlign w:val="center"/>
          </w:tcPr>
          <w:p w14:paraId="10601ACE" w14:textId="3509E49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7E2C1022" w14:textId="77777777" w:rsidTr="00E62FB5">
        <w:trPr>
          <w:trHeight w:val="432"/>
        </w:trPr>
        <w:tc>
          <w:tcPr>
            <w:tcW w:w="2302" w:type="dxa"/>
          </w:tcPr>
          <w:p w14:paraId="59B3163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46690511" w14:textId="579295EC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2302" w:type="dxa"/>
            <w:vAlign w:val="center"/>
          </w:tcPr>
          <w:p w14:paraId="45F42E06" w14:textId="2D8E5341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Last name of the volunteer</w:t>
            </w:r>
          </w:p>
        </w:tc>
        <w:tc>
          <w:tcPr>
            <w:tcW w:w="2302" w:type="dxa"/>
            <w:vAlign w:val="center"/>
          </w:tcPr>
          <w:p w14:paraId="439675A5" w14:textId="481CBA4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58E04800" w14:textId="77777777" w:rsidTr="00E62FB5">
        <w:trPr>
          <w:trHeight w:val="432"/>
        </w:trPr>
        <w:tc>
          <w:tcPr>
            <w:tcW w:w="2302" w:type="dxa"/>
          </w:tcPr>
          <w:p w14:paraId="7B73D658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5F2E0B0" w14:textId="1122410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contact_number</w:t>
            </w:r>
            <w:proofErr w:type="spellEnd"/>
          </w:p>
        </w:tc>
        <w:tc>
          <w:tcPr>
            <w:tcW w:w="2302" w:type="dxa"/>
            <w:vAlign w:val="center"/>
          </w:tcPr>
          <w:p w14:paraId="71A27702" w14:textId="6A269013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Volunteer’s contact phone number</w:t>
            </w:r>
          </w:p>
        </w:tc>
        <w:tc>
          <w:tcPr>
            <w:tcW w:w="2302" w:type="dxa"/>
            <w:vAlign w:val="center"/>
          </w:tcPr>
          <w:p w14:paraId="00BC74FA" w14:textId="6472088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</w:t>
            </w:r>
          </w:p>
        </w:tc>
      </w:tr>
      <w:tr w:rsidR="0023016A" w14:paraId="193D1C1F" w14:textId="77777777" w:rsidTr="00E62FB5">
        <w:trPr>
          <w:trHeight w:val="432"/>
        </w:trPr>
        <w:tc>
          <w:tcPr>
            <w:tcW w:w="2302" w:type="dxa"/>
          </w:tcPr>
          <w:p w14:paraId="2F371626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F596F31" w14:textId="05BD5ABE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2302" w:type="dxa"/>
            <w:vAlign w:val="center"/>
          </w:tcPr>
          <w:p w14:paraId="550B9E44" w14:textId="4C4ED3A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Volunteer’s email address</w:t>
            </w:r>
          </w:p>
        </w:tc>
        <w:tc>
          <w:tcPr>
            <w:tcW w:w="2302" w:type="dxa"/>
            <w:vAlign w:val="center"/>
          </w:tcPr>
          <w:p w14:paraId="39C36D19" w14:textId="0719D8EE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23016A" w14:paraId="5A813E73" w14:textId="77777777" w:rsidTr="00E62FB5">
        <w:trPr>
          <w:trHeight w:val="432"/>
        </w:trPr>
        <w:tc>
          <w:tcPr>
            <w:tcW w:w="2302" w:type="dxa"/>
          </w:tcPr>
          <w:p w14:paraId="7D834521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FFFF57B" w14:textId="05A3C53B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2302" w:type="dxa"/>
            <w:vAlign w:val="center"/>
          </w:tcPr>
          <w:p w14:paraId="09793825" w14:textId="76D226B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Role or position of the volunteer (e.g., Organizer, Helper)</w:t>
            </w:r>
          </w:p>
        </w:tc>
        <w:tc>
          <w:tcPr>
            <w:tcW w:w="2302" w:type="dxa"/>
            <w:vAlign w:val="center"/>
          </w:tcPr>
          <w:p w14:paraId="0A6B895C" w14:textId="772378B1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</w:tbl>
    <w:p w14:paraId="255C2CF4" w14:textId="77777777" w:rsidR="00104215" w:rsidRDefault="00104215" w:rsidP="00104215">
      <w:pPr>
        <w:pStyle w:val="Tekstpodstawowy"/>
      </w:pPr>
    </w:p>
    <w:p w14:paraId="5C355253" w14:textId="77777777" w:rsidR="00104215" w:rsidRDefault="00104215" w:rsidP="00104215">
      <w:pPr>
        <w:pStyle w:val="Tekstpodstawowy"/>
      </w:pPr>
      <w:r>
        <w:t>Comments on table relationships</w:t>
      </w:r>
    </w:p>
    <w:p w14:paraId="2C49B0DB" w14:textId="77777777" w:rsidR="0023016A" w:rsidRDefault="0023016A" w:rsidP="00104215">
      <w:pPr>
        <w:pStyle w:val="Tekstpodstawowy"/>
      </w:pPr>
      <w:r w:rsidRPr="0023016A">
        <w:t xml:space="preserve">The </w:t>
      </w:r>
      <w:proofErr w:type="spellStart"/>
      <w:r w:rsidRPr="0023016A">
        <w:t>candidature_id</w:t>
      </w:r>
      <w:proofErr w:type="spellEnd"/>
      <w:r w:rsidRPr="0023016A">
        <w:t xml:space="preserve"> field is a foreign key that links the volunteer to a specific candidature in the candidatures table.</w:t>
      </w:r>
      <w:r w:rsidRPr="0023016A">
        <w:t xml:space="preserve"> </w:t>
      </w:r>
    </w:p>
    <w:p w14:paraId="25328DDD" w14:textId="7C88EF1A" w:rsidR="00104215" w:rsidRDefault="00104215" w:rsidP="00104215">
      <w:pPr>
        <w:pStyle w:val="Tekstpodstawowy"/>
      </w:pPr>
      <w:r>
        <w:t>Example with data</w:t>
      </w:r>
    </w:p>
    <w:p w14:paraId="1F790D76" w14:textId="77777777" w:rsidR="00104215" w:rsidRDefault="00104215" w:rsidP="00104215">
      <w:pPr>
        <w:pStyle w:val="Tekstpodstawowy"/>
      </w:pPr>
    </w:p>
    <w:tbl>
      <w:tblPr>
        <w:tblW w:w="1045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559"/>
        <w:gridCol w:w="1559"/>
        <w:gridCol w:w="1559"/>
        <w:gridCol w:w="1559"/>
        <w:gridCol w:w="1559"/>
        <w:gridCol w:w="1559"/>
      </w:tblGrid>
      <w:tr w:rsidR="0023016A" w14:paraId="75F8ED2E" w14:textId="0D2C0B65" w:rsidTr="0023016A">
        <w:trPr>
          <w:trHeight w:val="292"/>
        </w:trPr>
        <w:tc>
          <w:tcPr>
            <w:tcW w:w="1096" w:type="dxa"/>
            <w:shd w:val="clear" w:color="auto" w:fill="76CDD8"/>
            <w:vAlign w:val="center"/>
          </w:tcPr>
          <w:p w14:paraId="020627DC" w14:textId="2A0442FF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4133DB0B" w14:textId="6C9D0FD9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1559" w:type="dxa"/>
            <w:shd w:val="clear" w:color="auto" w:fill="76CDD8"/>
            <w:vAlign w:val="center"/>
          </w:tcPr>
          <w:p w14:paraId="7D6710B5" w14:textId="29182A37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39D23220" w14:textId="1F18436B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4FD9C5F3" w14:textId="00DF25A2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contact_number</w:t>
            </w:r>
            <w:proofErr w:type="spellEnd"/>
          </w:p>
        </w:tc>
        <w:tc>
          <w:tcPr>
            <w:tcW w:w="1559" w:type="dxa"/>
            <w:shd w:val="clear" w:color="auto" w:fill="76CDD8"/>
            <w:vAlign w:val="center"/>
          </w:tcPr>
          <w:p w14:paraId="708BCA53" w14:textId="0BB36F74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6DBDEA98" w14:textId="7DC76013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role</w:t>
            </w:r>
          </w:p>
        </w:tc>
      </w:tr>
      <w:tr w:rsidR="0023016A" w14:paraId="09DBB25D" w14:textId="29DDBF4F" w:rsidTr="0023016A">
        <w:trPr>
          <w:trHeight w:val="432"/>
        </w:trPr>
        <w:tc>
          <w:tcPr>
            <w:tcW w:w="1096" w:type="dxa"/>
            <w:vAlign w:val="center"/>
          </w:tcPr>
          <w:p w14:paraId="69B0009C" w14:textId="59E26B9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14:paraId="2014471A" w14:textId="3BBDADB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44F86F89" w14:textId="58C697E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Alice</w:t>
            </w:r>
          </w:p>
        </w:tc>
        <w:tc>
          <w:tcPr>
            <w:tcW w:w="1559" w:type="dxa"/>
            <w:vAlign w:val="center"/>
          </w:tcPr>
          <w:p w14:paraId="7FBC7752" w14:textId="55BDDC5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1559" w:type="dxa"/>
            <w:vAlign w:val="center"/>
          </w:tcPr>
          <w:p w14:paraId="7C3A77BA" w14:textId="6FBBFA7B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123-456-7890</w:t>
            </w:r>
          </w:p>
        </w:tc>
        <w:tc>
          <w:tcPr>
            <w:tcW w:w="1559" w:type="dxa"/>
            <w:vAlign w:val="center"/>
          </w:tcPr>
          <w:p w14:paraId="6A100CFC" w14:textId="198535F3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alice@example.com</w:t>
            </w:r>
          </w:p>
        </w:tc>
        <w:tc>
          <w:tcPr>
            <w:tcW w:w="1559" w:type="dxa"/>
            <w:vAlign w:val="center"/>
          </w:tcPr>
          <w:p w14:paraId="3B00F75E" w14:textId="26736918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Organizer</w:t>
            </w:r>
          </w:p>
        </w:tc>
      </w:tr>
      <w:tr w:rsidR="0023016A" w14:paraId="4D0448FD" w14:textId="2F1E976F" w:rsidTr="0023016A">
        <w:trPr>
          <w:trHeight w:val="432"/>
        </w:trPr>
        <w:tc>
          <w:tcPr>
            <w:tcW w:w="1096" w:type="dxa"/>
            <w:vAlign w:val="center"/>
          </w:tcPr>
          <w:p w14:paraId="4C565A39" w14:textId="1C528453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27D01EA4" w14:textId="52F86A2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76343C90" w14:textId="0988AE69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Bob</w:t>
            </w:r>
          </w:p>
        </w:tc>
        <w:tc>
          <w:tcPr>
            <w:tcW w:w="1559" w:type="dxa"/>
            <w:vAlign w:val="center"/>
          </w:tcPr>
          <w:p w14:paraId="155E8454" w14:textId="5B97B9A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1559" w:type="dxa"/>
            <w:vAlign w:val="center"/>
          </w:tcPr>
          <w:p w14:paraId="6607360C" w14:textId="66B913E7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987-654-3210</w:t>
            </w:r>
          </w:p>
        </w:tc>
        <w:tc>
          <w:tcPr>
            <w:tcW w:w="1559" w:type="dxa"/>
            <w:vAlign w:val="center"/>
          </w:tcPr>
          <w:p w14:paraId="3DB158A7" w14:textId="653D6A85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bob@example.com</w:t>
            </w:r>
          </w:p>
        </w:tc>
        <w:tc>
          <w:tcPr>
            <w:tcW w:w="1559" w:type="dxa"/>
            <w:vAlign w:val="center"/>
          </w:tcPr>
          <w:p w14:paraId="43A43F56" w14:textId="002C55D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Helper</w:t>
            </w:r>
          </w:p>
        </w:tc>
      </w:tr>
    </w:tbl>
    <w:p w14:paraId="3870E24F" w14:textId="77777777" w:rsidR="00104215" w:rsidRDefault="00104215" w:rsidP="00104215">
      <w:pPr>
        <w:pStyle w:val="Tekstpodstawowy"/>
      </w:pPr>
    </w:p>
    <w:p w14:paraId="5DA6C6B7" w14:textId="42958CED" w:rsidR="00104215" w:rsidRPr="0023016A" w:rsidRDefault="0023016A" w:rsidP="00104215">
      <w:pPr>
        <w:pStyle w:val="Listanumerowana"/>
      </w:pPr>
      <w:proofErr w:type="spellStart"/>
      <w:r w:rsidRPr="0023016A">
        <w:t>volunteer_task</w:t>
      </w:r>
      <w:proofErr w:type="spellEnd"/>
    </w:p>
    <w:p w14:paraId="62224866" w14:textId="77777777" w:rsidR="00104215" w:rsidRDefault="00104215" w:rsidP="00104215">
      <w:pPr>
        <w:pStyle w:val="Tekstpodstawowy"/>
      </w:pPr>
      <w:r>
        <w:t>Table Description</w:t>
      </w:r>
    </w:p>
    <w:p w14:paraId="58405CCD" w14:textId="75EF6185" w:rsidR="00104215" w:rsidRDefault="0023016A" w:rsidP="00104215">
      <w:pPr>
        <w:pStyle w:val="Tekstpodstawowy"/>
      </w:pPr>
      <w:r w:rsidRPr="0023016A">
        <w:t>The "</w:t>
      </w:r>
      <w:proofErr w:type="spellStart"/>
      <w:r w:rsidRPr="0023016A">
        <w:t>volunteer_task</w:t>
      </w:r>
      <w:proofErr w:type="spellEnd"/>
      <w:r w:rsidRPr="0023016A">
        <w:t>" table establishes a relationship between volunteers and tasks. It records which volunteer is assigned to which task.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6BFFEDA5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383505F5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532478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4EF7A88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23CA7D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51D1F8AE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544CCD87" w14:textId="2D780C28" w:rsidR="0023016A" w:rsidRPr="0023016A" w:rsidRDefault="0023016A" w:rsidP="0023016A">
            <w:pPr>
              <w:pStyle w:val="Tekstpodstawowy"/>
            </w:pPr>
            <w:r>
              <w:t xml:space="preserve"> </w:t>
            </w:r>
            <w:proofErr w:type="spellStart"/>
            <w:r w:rsidRPr="0023016A">
              <w:t>volunteer_task</w:t>
            </w:r>
            <w:proofErr w:type="spellEnd"/>
          </w:p>
        </w:tc>
        <w:tc>
          <w:tcPr>
            <w:tcW w:w="2302" w:type="dxa"/>
            <w:vAlign w:val="center"/>
          </w:tcPr>
          <w:p w14:paraId="217584E5" w14:textId="2F1ED441" w:rsidR="0023016A" w:rsidRDefault="0023016A" w:rsidP="0023016A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volunteer_id</w:t>
            </w:r>
            <w:proofErr w:type="spellEnd"/>
          </w:p>
        </w:tc>
        <w:tc>
          <w:tcPr>
            <w:tcW w:w="2302" w:type="dxa"/>
            <w:vAlign w:val="center"/>
          </w:tcPr>
          <w:p w14:paraId="3477F84B" w14:textId="38957869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volunteer table</w:t>
            </w:r>
          </w:p>
        </w:tc>
        <w:tc>
          <w:tcPr>
            <w:tcW w:w="2302" w:type="dxa"/>
            <w:vAlign w:val="center"/>
          </w:tcPr>
          <w:p w14:paraId="797D2A70" w14:textId="013B930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4B42CB99" w14:textId="77777777" w:rsidTr="00E62FB5">
        <w:trPr>
          <w:trHeight w:val="432"/>
        </w:trPr>
        <w:tc>
          <w:tcPr>
            <w:tcW w:w="2302" w:type="dxa"/>
            <w:vMerge/>
          </w:tcPr>
          <w:p w14:paraId="7F3E1DEC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D0EEA76" w14:textId="7CE46A04" w:rsidR="0023016A" w:rsidRDefault="0023016A" w:rsidP="0023016A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task_id</w:t>
            </w:r>
            <w:proofErr w:type="spellEnd"/>
          </w:p>
        </w:tc>
        <w:tc>
          <w:tcPr>
            <w:tcW w:w="2302" w:type="dxa"/>
            <w:vAlign w:val="center"/>
          </w:tcPr>
          <w:p w14:paraId="104570EF" w14:textId="3D48B80D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tasks table</w:t>
            </w:r>
          </w:p>
        </w:tc>
        <w:tc>
          <w:tcPr>
            <w:tcW w:w="2302" w:type="dxa"/>
            <w:vAlign w:val="center"/>
          </w:tcPr>
          <w:p w14:paraId="530A3FEA" w14:textId="387011D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</w:tbl>
    <w:p w14:paraId="3DEACDAD" w14:textId="77777777" w:rsidR="00104215" w:rsidRDefault="00104215" w:rsidP="00104215">
      <w:pPr>
        <w:pStyle w:val="Tekstpodstawowy"/>
      </w:pPr>
    </w:p>
    <w:p w14:paraId="73E12D67" w14:textId="77777777" w:rsidR="00104215" w:rsidRDefault="00104215" w:rsidP="00104215">
      <w:pPr>
        <w:pStyle w:val="Tekstpodstawowy"/>
      </w:pPr>
      <w:r>
        <w:t>Comments on table relationships</w:t>
      </w:r>
    </w:p>
    <w:p w14:paraId="7CED92E8" w14:textId="77777777" w:rsidR="0023016A" w:rsidRPr="0023016A" w:rsidRDefault="0023016A" w:rsidP="0023016A">
      <w:pPr>
        <w:pStyle w:val="Tekstpodstawowy"/>
        <w:rPr>
          <w:lang w:val="pl-PL"/>
        </w:rPr>
      </w:pPr>
      <w:r w:rsidRPr="0023016A">
        <w:rPr>
          <w:lang w:val="pl-PL"/>
        </w:rPr>
        <w:t xml:space="preserve">  The </w:t>
      </w:r>
      <w:proofErr w:type="spellStart"/>
      <w:r w:rsidRPr="0023016A">
        <w:rPr>
          <w:lang w:val="pl-PL"/>
        </w:rPr>
        <w:t>volunteer_id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is</w:t>
      </w:r>
      <w:proofErr w:type="spellEnd"/>
      <w:r w:rsidRPr="0023016A">
        <w:rPr>
          <w:lang w:val="pl-PL"/>
        </w:rPr>
        <w:t xml:space="preserve"> a </w:t>
      </w:r>
      <w:proofErr w:type="spellStart"/>
      <w:r w:rsidRPr="0023016A">
        <w:rPr>
          <w:lang w:val="pl-PL"/>
        </w:rPr>
        <w:t>foreign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key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that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links</w:t>
      </w:r>
      <w:proofErr w:type="spellEnd"/>
      <w:r w:rsidRPr="0023016A">
        <w:rPr>
          <w:lang w:val="pl-PL"/>
        </w:rPr>
        <w:t xml:space="preserve"> to the </w:t>
      </w:r>
      <w:proofErr w:type="spellStart"/>
      <w:r w:rsidRPr="0023016A">
        <w:rPr>
          <w:b/>
          <w:bCs/>
          <w:lang w:val="pl-PL"/>
        </w:rPr>
        <w:t>volunteers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table</w:t>
      </w:r>
      <w:proofErr w:type="spellEnd"/>
      <w:r w:rsidRPr="0023016A">
        <w:rPr>
          <w:lang w:val="pl-PL"/>
        </w:rPr>
        <w:t>.</w:t>
      </w:r>
    </w:p>
    <w:p w14:paraId="4129BF46" w14:textId="77777777" w:rsidR="0023016A" w:rsidRPr="0023016A" w:rsidRDefault="0023016A" w:rsidP="0023016A">
      <w:pPr>
        <w:pStyle w:val="Tekstpodstawowy"/>
        <w:rPr>
          <w:lang w:val="pl-PL"/>
        </w:rPr>
      </w:pPr>
      <w:r w:rsidRPr="0023016A">
        <w:rPr>
          <w:lang w:val="pl-PL"/>
        </w:rPr>
        <w:t xml:space="preserve">  The </w:t>
      </w:r>
      <w:proofErr w:type="spellStart"/>
      <w:r w:rsidRPr="0023016A">
        <w:rPr>
          <w:lang w:val="pl-PL"/>
        </w:rPr>
        <w:t>task_id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is</w:t>
      </w:r>
      <w:proofErr w:type="spellEnd"/>
      <w:r w:rsidRPr="0023016A">
        <w:rPr>
          <w:lang w:val="pl-PL"/>
        </w:rPr>
        <w:t xml:space="preserve"> a </w:t>
      </w:r>
      <w:proofErr w:type="spellStart"/>
      <w:r w:rsidRPr="0023016A">
        <w:rPr>
          <w:lang w:val="pl-PL"/>
        </w:rPr>
        <w:t>foreign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key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that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links</w:t>
      </w:r>
      <w:proofErr w:type="spellEnd"/>
      <w:r w:rsidRPr="0023016A">
        <w:rPr>
          <w:lang w:val="pl-PL"/>
        </w:rPr>
        <w:t xml:space="preserve"> to the </w:t>
      </w:r>
      <w:proofErr w:type="spellStart"/>
      <w:r w:rsidRPr="0023016A">
        <w:rPr>
          <w:b/>
          <w:bCs/>
          <w:lang w:val="pl-PL"/>
        </w:rPr>
        <w:t>tasks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table</w:t>
      </w:r>
      <w:proofErr w:type="spellEnd"/>
      <w:r w:rsidRPr="0023016A">
        <w:rPr>
          <w:lang w:val="pl-PL"/>
        </w:rPr>
        <w:t>.</w:t>
      </w:r>
    </w:p>
    <w:p w14:paraId="4A07C85C" w14:textId="77777777" w:rsidR="0023016A" w:rsidRDefault="0023016A" w:rsidP="0023016A">
      <w:pPr>
        <w:pStyle w:val="Tekstpodstawowy"/>
      </w:pPr>
      <w:r w:rsidRPr="0023016A">
        <w:rPr>
          <w:lang w:val="pl-PL"/>
        </w:rPr>
        <w:t xml:space="preserve">  </w:t>
      </w:r>
      <w:proofErr w:type="spellStart"/>
      <w:r w:rsidRPr="0023016A">
        <w:rPr>
          <w:lang w:val="pl-PL"/>
        </w:rPr>
        <w:t>This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table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represents</w:t>
      </w:r>
      <w:proofErr w:type="spellEnd"/>
      <w:r w:rsidRPr="0023016A">
        <w:rPr>
          <w:lang w:val="pl-PL"/>
        </w:rPr>
        <w:t xml:space="preserve"> a </w:t>
      </w:r>
      <w:proofErr w:type="spellStart"/>
      <w:r w:rsidRPr="0023016A">
        <w:rPr>
          <w:lang w:val="pl-PL"/>
        </w:rPr>
        <w:t>many-to-many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relationship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between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volunteers</w:t>
      </w:r>
      <w:proofErr w:type="spellEnd"/>
      <w:r w:rsidRPr="0023016A">
        <w:rPr>
          <w:lang w:val="pl-PL"/>
        </w:rPr>
        <w:t xml:space="preserve"> and </w:t>
      </w:r>
      <w:proofErr w:type="spellStart"/>
      <w:r w:rsidRPr="0023016A">
        <w:rPr>
          <w:lang w:val="pl-PL"/>
        </w:rPr>
        <w:t>tasks</w:t>
      </w:r>
      <w:proofErr w:type="spellEnd"/>
      <w:r w:rsidRPr="0023016A">
        <w:rPr>
          <w:lang w:val="pl-PL"/>
        </w:rPr>
        <w:t>.</w:t>
      </w:r>
      <w:r w:rsidRPr="0023016A">
        <w:t xml:space="preserve"> </w:t>
      </w:r>
    </w:p>
    <w:p w14:paraId="76E790E3" w14:textId="34CA255A" w:rsidR="00104215" w:rsidRDefault="00104215" w:rsidP="0023016A">
      <w:pPr>
        <w:pStyle w:val="Tekstpodstawowy"/>
      </w:pPr>
      <w:r>
        <w:t>Example with data</w:t>
      </w:r>
    </w:p>
    <w:p w14:paraId="2CAE484E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</w:tblGrid>
      <w:tr w:rsidR="0023016A" w14:paraId="72860BD2" w14:textId="77777777" w:rsidTr="00E62FB5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3518AB48" w14:textId="7511137E" w:rsidR="0023016A" w:rsidRPr="00BE17E0" w:rsidRDefault="0023016A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3016A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volunteer_id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0E6FC5EC" w14:textId="0CEDFFCD" w:rsidR="0023016A" w:rsidRPr="00BE17E0" w:rsidRDefault="0023016A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3016A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task_id</w:t>
            </w:r>
            <w:proofErr w:type="spellEnd"/>
          </w:p>
        </w:tc>
      </w:tr>
      <w:tr w:rsidR="0023016A" w14:paraId="1416F311" w14:textId="77777777" w:rsidTr="00E62FB5">
        <w:trPr>
          <w:trHeight w:val="432"/>
        </w:trPr>
        <w:tc>
          <w:tcPr>
            <w:tcW w:w="2302" w:type="dxa"/>
            <w:vAlign w:val="center"/>
          </w:tcPr>
          <w:p w14:paraId="1B807A7E" w14:textId="77777777" w:rsidR="0023016A" w:rsidRDefault="0023016A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2AE7E959" w14:textId="7D7DE93C" w:rsidR="0023016A" w:rsidRDefault="0023016A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23016A" w14:paraId="62E1A1D2" w14:textId="77777777" w:rsidTr="00E62FB5">
        <w:trPr>
          <w:trHeight w:val="432"/>
        </w:trPr>
        <w:tc>
          <w:tcPr>
            <w:tcW w:w="2302" w:type="dxa"/>
            <w:vAlign w:val="center"/>
          </w:tcPr>
          <w:p w14:paraId="4F778587" w14:textId="77777777" w:rsidR="0023016A" w:rsidRDefault="0023016A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374A6848" w14:textId="087F95AF" w:rsidR="0023016A" w:rsidRDefault="0023016A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</w:tr>
    </w:tbl>
    <w:p w14:paraId="0509CF82" w14:textId="77777777" w:rsidR="00104215" w:rsidRDefault="00104215" w:rsidP="00104215">
      <w:pPr>
        <w:pStyle w:val="Tekstpodstawowy"/>
      </w:pPr>
    </w:p>
    <w:p w14:paraId="646A5603" w14:textId="77777777" w:rsidR="00104215" w:rsidRPr="0023016A" w:rsidRDefault="00104215" w:rsidP="00104215">
      <w:pPr>
        <w:pStyle w:val="Listanumerowana"/>
        <w:rPr>
          <w:bCs/>
        </w:rPr>
      </w:pPr>
      <w:r w:rsidRPr="0023016A">
        <w:rPr>
          <w:bCs/>
        </w:rPr>
        <w:t>Elections</w:t>
      </w:r>
    </w:p>
    <w:p w14:paraId="5E729C3C" w14:textId="77777777" w:rsidR="00104215" w:rsidRDefault="00104215" w:rsidP="00104215">
      <w:pPr>
        <w:pStyle w:val="Tekstpodstawowy"/>
      </w:pPr>
      <w:r>
        <w:t>Table Description</w:t>
      </w:r>
    </w:p>
    <w:p w14:paraId="6DE0A042" w14:textId="750897E3" w:rsidR="00104215" w:rsidRDefault="00C17C94" w:rsidP="00104215">
      <w:pPr>
        <w:pStyle w:val="Tekstpodstawowy"/>
      </w:pPr>
      <w:r w:rsidRPr="00C17C94">
        <w:t xml:space="preserve">The "tasks" table contains information about tasks assigned to volunteers. Each task has a name, a detailed description, and a </w:t>
      </w:r>
      <w:proofErr w:type="spellStart"/>
      <w:r w:rsidRPr="00C17C94">
        <w:t>due_date</w:t>
      </w:r>
      <w:proofErr w:type="spellEnd"/>
      <w:r w:rsidRPr="00C17C94"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5B435D3E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5D70E47C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EFA4116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19FD33D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B77BAB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7F7A2BF2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425CEE09" w14:textId="3B2B40C8" w:rsidR="0023016A" w:rsidRPr="0023016A" w:rsidRDefault="0023016A" w:rsidP="0023016A">
            <w:pPr>
              <w:pStyle w:val="Tekstpodstawowy"/>
            </w:pPr>
            <w:r>
              <w:t xml:space="preserve"> </w:t>
            </w:r>
            <w:r w:rsidRPr="0023016A">
              <w:rPr>
                <w:bCs/>
              </w:rPr>
              <w:t>tasks</w:t>
            </w:r>
          </w:p>
        </w:tc>
        <w:tc>
          <w:tcPr>
            <w:tcW w:w="2302" w:type="dxa"/>
            <w:vAlign w:val="center"/>
          </w:tcPr>
          <w:p w14:paraId="0224B94C" w14:textId="4211D1CC" w:rsidR="0023016A" w:rsidRDefault="0023016A" w:rsidP="0023016A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task_id</w:t>
            </w:r>
            <w:proofErr w:type="spellEnd"/>
          </w:p>
        </w:tc>
        <w:tc>
          <w:tcPr>
            <w:tcW w:w="2302" w:type="dxa"/>
            <w:vAlign w:val="center"/>
          </w:tcPr>
          <w:p w14:paraId="55E54CE9" w14:textId="60D2E31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task</w:t>
            </w:r>
          </w:p>
        </w:tc>
        <w:tc>
          <w:tcPr>
            <w:tcW w:w="2302" w:type="dxa"/>
            <w:vAlign w:val="center"/>
          </w:tcPr>
          <w:p w14:paraId="58C4583E" w14:textId="6167289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4C21800C" w14:textId="77777777" w:rsidTr="00E62FB5">
        <w:trPr>
          <w:trHeight w:val="432"/>
        </w:trPr>
        <w:tc>
          <w:tcPr>
            <w:tcW w:w="2302" w:type="dxa"/>
            <w:vMerge/>
          </w:tcPr>
          <w:p w14:paraId="0CF4D290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73E844E" w14:textId="65D02DEA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24665B56" w14:textId="4FB26E5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Task name or title</w:t>
            </w:r>
          </w:p>
        </w:tc>
        <w:tc>
          <w:tcPr>
            <w:tcW w:w="2302" w:type="dxa"/>
            <w:vAlign w:val="center"/>
          </w:tcPr>
          <w:p w14:paraId="05CAB229" w14:textId="265B779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23016A" w14:paraId="6B4F50DB" w14:textId="77777777" w:rsidTr="00E62FB5">
        <w:trPr>
          <w:trHeight w:val="432"/>
        </w:trPr>
        <w:tc>
          <w:tcPr>
            <w:tcW w:w="2302" w:type="dxa"/>
            <w:vMerge/>
          </w:tcPr>
          <w:p w14:paraId="3C3A2C31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EBE39DB" w14:textId="14236D8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vAlign w:val="center"/>
          </w:tcPr>
          <w:p w14:paraId="02BE492D" w14:textId="50E3C295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Detailed description of the task</w:t>
            </w:r>
          </w:p>
        </w:tc>
        <w:tc>
          <w:tcPr>
            <w:tcW w:w="2302" w:type="dxa"/>
            <w:vAlign w:val="center"/>
          </w:tcPr>
          <w:p w14:paraId="5909E2D1" w14:textId="151C792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  <w:tr w:rsidR="0023016A" w14:paraId="1DBD9E67" w14:textId="77777777" w:rsidTr="00E62FB5">
        <w:trPr>
          <w:trHeight w:val="432"/>
        </w:trPr>
        <w:tc>
          <w:tcPr>
            <w:tcW w:w="2302" w:type="dxa"/>
          </w:tcPr>
          <w:p w14:paraId="37CB97A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88693C1" w14:textId="005FCA1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due_date</w:t>
            </w:r>
            <w:proofErr w:type="spellEnd"/>
          </w:p>
        </w:tc>
        <w:tc>
          <w:tcPr>
            <w:tcW w:w="2302" w:type="dxa"/>
            <w:vAlign w:val="center"/>
          </w:tcPr>
          <w:p w14:paraId="7DDF06A9" w14:textId="75D9C6A6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Due date for the task</w:t>
            </w:r>
          </w:p>
        </w:tc>
        <w:tc>
          <w:tcPr>
            <w:tcW w:w="2302" w:type="dxa"/>
            <w:vAlign w:val="center"/>
          </w:tcPr>
          <w:p w14:paraId="700F8065" w14:textId="3EA6C1C5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TIMESTAMP NOT NULL</w:t>
            </w:r>
          </w:p>
        </w:tc>
      </w:tr>
    </w:tbl>
    <w:p w14:paraId="5CDDC5BC" w14:textId="77777777" w:rsidR="00104215" w:rsidRDefault="00104215" w:rsidP="00104215">
      <w:pPr>
        <w:pStyle w:val="Tekstpodstawowy"/>
      </w:pPr>
    </w:p>
    <w:p w14:paraId="42F7B7F4" w14:textId="77777777" w:rsidR="00104215" w:rsidRDefault="00104215" w:rsidP="00104215">
      <w:pPr>
        <w:pStyle w:val="Tekstpodstawowy"/>
      </w:pPr>
      <w:r>
        <w:t>Comments on table relationships</w:t>
      </w:r>
    </w:p>
    <w:p w14:paraId="02E106BE" w14:textId="77777777" w:rsidR="00C17C94" w:rsidRDefault="00C17C94" w:rsidP="00104215">
      <w:pPr>
        <w:pStyle w:val="Tekstpodstawowy"/>
      </w:pPr>
      <w:r w:rsidRPr="00C17C94">
        <w:lastRenderedPageBreak/>
        <w:t xml:space="preserve">The </w:t>
      </w:r>
      <w:proofErr w:type="spellStart"/>
      <w:r w:rsidRPr="00C17C94">
        <w:t>task_id</w:t>
      </w:r>
      <w:proofErr w:type="spellEnd"/>
      <w:r w:rsidRPr="00C17C94">
        <w:t xml:space="preserve"> is referenced in the </w:t>
      </w:r>
      <w:proofErr w:type="spellStart"/>
      <w:r w:rsidRPr="00C17C94">
        <w:t>volunteer_task</w:t>
      </w:r>
      <w:proofErr w:type="spellEnd"/>
      <w:r w:rsidRPr="00C17C94">
        <w:t xml:space="preserve"> table to assign tasks to volunteers.</w:t>
      </w:r>
      <w:r w:rsidRPr="00C17C94">
        <w:t xml:space="preserve"> </w:t>
      </w:r>
    </w:p>
    <w:p w14:paraId="53653A77" w14:textId="736849B8" w:rsidR="00104215" w:rsidRDefault="00104215" w:rsidP="00104215">
      <w:pPr>
        <w:pStyle w:val="Tekstpodstawowy"/>
      </w:pPr>
      <w:r>
        <w:t>Example with data</w:t>
      </w:r>
    </w:p>
    <w:p w14:paraId="6D80C018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C17C94" w14:paraId="477E865B" w14:textId="4A5EEBFD" w:rsidTr="008F73CD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7F5642E3" w14:textId="09BF1A4F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task_id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2B510D81" w14:textId="389D9434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5F7FDE42" w14:textId="386DBA90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36901770" w14:textId="649AF86F" w:rsidR="00C17C94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due_date</w:t>
            </w:r>
            <w:proofErr w:type="spellEnd"/>
          </w:p>
        </w:tc>
      </w:tr>
      <w:tr w:rsidR="00C17C94" w14:paraId="42F0B86F" w14:textId="50DFE4F3" w:rsidTr="008F73CD">
        <w:trPr>
          <w:trHeight w:val="432"/>
        </w:trPr>
        <w:tc>
          <w:tcPr>
            <w:tcW w:w="2302" w:type="dxa"/>
            <w:vAlign w:val="center"/>
          </w:tcPr>
          <w:p w14:paraId="5BF53EFA" w14:textId="4468DBC2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6A7DE891" w14:textId="35987888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Set up event venue</w:t>
            </w:r>
          </w:p>
        </w:tc>
        <w:tc>
          <w:tcPr>
            <w:tcW w:w="2302" w:type="dxa"/>
            <w:vAlign w:val="center"/>
          </w:tcPr>
          <w:p w14:paraId="7B4FE427" w14:textId="11FF6C26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Prepare the venue for the event by 9 AM</w:t>
            </w:r>
          </w:p>
        </w:tc>
        <w:tc>
          <w:tcPr>
            <w:tcW w:w="2302" w:type="dxa"/>
            <w:vAlign w:val="center"/>
          </w:tcPr>
          <w:p w14:paraId="385F2022" w14:textId="0EE4A687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15.01.2024 08:00</w:t>
            </w:r>
          </w:p>
        </w:tc>
      </w:tr>
      <w:tr w:rsidR="00C17C94" w14:paraId="6AB2B3AA" w14:textId="34609ABC" w:rsidTr="008F73CD">
        <w:trPr>
          <w:trHeight w:val="432"/>
        </w:trPr>
        <w:tc>
          <w:tcPr>
            <w:tcW w:w="2302" w:type="dxa"/>
            <w:vAlign w:val="center"/>
          </w:tcPr>
          <w:p w14:paraId="27E0555D" w14:textId="36624AC1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64379EDC" w14:textId="22DDB62E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Coordinate guest check-in</w:t>
            </w:r>
          </w:p>
        </w:tc>
        <w:tc>
          <w:tcPr>
            <w:tcW w:w="2302" w:type="dxa"/>
            <w:vAlign w:val="center"/>
          </w:tcPr>
          <w:p w14:paraId="44D6421A" w14:textId="3897E309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Manage the check-in process for guests</w:t>
            </w:r>
          </w:p>
        </w:tc>
        <w:tc>
          <w:tcPr>
            <w:tcW w:w="2302" w:type="dxa"/>
            <w:vAlign w:val="center"/>
          </w:tcPr>
          <w:p w14:paraId="791CE4BA" w14:textId="35ED9415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15.01.2024 10:00</w:t>
            </w:r>
          </w:p>
        </w:tc>
      </w:tr>
    </w:tbl>
    <w:p w14:paraId="64A360E4" w14:textId="77777777" w:rsidR="00104215" w:rsidRDefault="00104215" w:rsidP="00104215">
      <w:pPr>
        <w:pStyle w:val="Tekstpodstawowy"/>
      </w:pPr>
    </w:p>
    <w:p w14:paraId="6AC8E663" w14:textId="4D3D6C10" w:rsidR="00104215" w:rsidRPr="00104215" w:rsidRDefault="00C17C94" w:rsidP="00104215">
      <w:pPr>
        <w:pStyle w:val="Listanumerowana"/>
      </w:pPr>
      <w:proofErr w:type="spellStart"/>
      <w:r w:rsidRPr="00C17C94">
        <w:t>volunteer_availabilities</w:t>
      </w:r>
      <w:proofErr w:type="spellEnd"/>
    </w:p>
    <w:p w14:paraId="383B62D2" w14:textId="77777777" w:rsidR="00104215" w:rsidRDefault="00104215" w:rsidP="00104215">
      <w:pPr>
        <w:pStyle w:val="Tekstpodstawowy"/>
      </w:pPr>
      <w:r>
        <w:t>Table Description</w:t>
      </w:r>
    </w:p>
    <w:p w14:paraId="594AD9B2" w14:textId="5DCB9824" w:rsidR="00104215" w:rsidRDefault="00C17C94" w:rsidP="00104215">
      <w:pPr>
        <w:pStyle w:val="Tekstpodstawowy"/>
      </w:pPr>
      <w:r w:rsidRPr="00C17C94">
        <w:t>The "</w:t>
      </w:r>
      <w:proofErr w:type="spellStart"/>
      <w:r w:rsidRPr="00C17C94">
        <w:t>volunteer_availabilities</w:t>
      </w:r>
      <w:proofErr w:type="spellEnd"/>
      <w:r w:rsidRPr="00C17C94">
        <w:t xml:space="preserve">" table records the availability of volunteers. It includes the date, </w:t>
      </w:r>
      <w:proofErr w:type="spellStart"/>
      <w:r w:rsidRPr="00C17C94">
        <w:t>start_time</w:t>
      </w:r>
      <w:proofErr w:type="spellEnd"/>
      <w:r w:rsidRPr="00C17C94">
        <w:t xml:space="preserve">, and </w:t>
      </w:r>
      <w:proofErr w:type="spellStart"/>
      <w:r w:rsidRPr="00C17C94">
        <w:t>end_time</w:t>
      </w:r>
      <w:proofErr w:type="spellEnd"/>
      <w:r w:rsidRPr="00C17C94">
        <w:t xml:space="preserve"> of the availability.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5A4A8092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278E5F7A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BF18EA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CFB8E5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99167DD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17C94" w14:paraId="164EC3CB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77334178" w14:textId="16A6527B" w:rsidR="00C17C94" w:rsidRDefault="00C17C94" w:rsidP="00C17C94">
            <w:pPr>
              <w:pStyle w:val="Tekstpodstawowy"/>
            </w:pPr>
            <w:proofErr w:type="spellStart"/>
            <w:r w:rsidRPr="00C17C94">
              <w:t>volunteer_availabilities</w:t>
            </w:r>
            <w:proofErr w:type="spellEnd"/>
          </w:p>
        </w:tc>
        <w:tc>
          <w:tcPr>
            <w:tcW w:w="2302" w:type="dxa"/>
            <w:vAlign w:val="center"/>
          </w:tcPr>
          <w:p w14:paraId="04639009" w14:textId="684E79AD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7A994B0F" w14:textId="56E65159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availability record</w:t>
            </w:r>
          </w:p>
        </w:tc>
        <w:tc>
          <w:tcPr>
            <w:tcW w:w="2302" w:type="dxa"/>
            <w:vAlign w:val="center"/>
          </w:tcPr>
          <w:p w14:paraId="65E17B94" w14:textId="0C255DF8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C17C94" w14:paraId="10FCD60A" w14:textId="77777777" w:rsidTr="00E62FB5">
        <w:trPr>
          <w:trHeight w:val="432"/>
        </w:trPr>
        <w:tc>
          <w:tcPr>
            <w:tcW w:w="2302" w:type="dxa"/>
            <w:vMerge/>
          </w:tcPr>
          <w:p w14:paraId="66BA1338" w14:textId="77777777" w:rsidR="00C17C94" w:rsidRDefault="00C17C94" w:rsidP="00C17C9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B802855" w14:textId="63E7CDE6" w:rsidR="00C17C94" w:rsidRDefault="00C17C94" w:rsidP="00C17C94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volunteer_id</w:t>
            </w:r>
            <w:proofErr w:type="spellEnd"/>
          </w:p>
        </w:tc>
        <w:tc>
          <w:tcPr>
            <w:tcW w:w="2302" w:type="dxa"/>
            <w:vAlign w:val="center"/>
          </w:tcPr>
          <w:p w14:paraId="4E980850" w14:textId="0D1A97C6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volunteer table</w:t>
            </w:r>
          </w:p>
        </w:tc>
        <w:tc>
          <w:tcPr>
            <w:tcW w:w="2302" w:type="dxa"/>
            <w:vAlign w:val="center"/>
          </w:tcPr>
          <w:p w14:paraId="3983D12F" w14:textId="57F0B9B6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C17C94" w14:paraId="38D5E636" w14:textId="77777777" w:rsidTr="00E62FB5">
        <w:trPr>
          <w:trHeight w:val="432"/>
        </w:trPr>
        <w:tc>
          <w:tcPr>
            <w:tcW w:w="2302" w:type="dxa"/>
            <w:vMerge/>
          </w:tcPr>
          <w:p w14:paraId="479D2108" w14:textId="77777777" w:rsidR="00C17C94" w:rsidRDefault="00C17C94" w:rsidP="00C17C9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2090493" w14:textId="49115CC0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vAlign w:val="center"/>
          </w:tcPr>
          <w:p w14:paraId="5F015EFB" w14:textId="3A1FFF3A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the volunteer is available</w:t>
            </w:r>
          </w:p>
        </w:tc>
        <w:tc>
          <w:tcPr>
            <w:tcW w:w="2302" w:type="dxa"/>
            <w:vAlign w:val="center"/>
          </w:tcPr>
          <w:p w14:paraId="52A5AC75" w14:textId="788F26DD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C17C94" w14:paraId="2BF0B274" w14:textId="77777777" w:rsidTr="00E62FB5">
        <w:trPr>
          <w:trHeight w:val="432"/>
        </w:trPr>
        <w:tc>
          <w:tcPr>
            <w:tcW w:w="2302" w:type="dxa"/>
            <w:vMerge/>
          </w:tcPr>
          <w:p w14:paraId="361E19C3" w14:textId="77777777" w:rsidR="00C17C94" w:rsidRDefault="00C17C94" w:rsidP="00C17C9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BCF1D57" w14:textId="26D2E17A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start_time</w:t>
            </w:r>
            <w:proofErr w:type="spellEnd"/>
          </w:p>
        </w:tc>
        <w:tc>
          <w:tcPr>
            <w:tcW w:w="2302" w:type="dxa"/>
            <w:vAlign w:val="center"/>
          </w:tcPr>
          <w:p w14:paraId="13A578BC" w14:textId="0320BC19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start time of availability</w:t>
            </w:r>
          </w:p>
        </w:tc>
        <w:tc>
          <w:tcPr>
            <w:tcW w:w="2302" w:type="dxa"/>
            <w:vAlign w:val="center"/>
          </w:tcPr>
          <w:p w14:paraId="4E158DE0" w14:textId="19DCB618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TIME NOT NULL</w:t>
            </w:r>
          </w:p>
        </w:tc>
      </w:tr>
      <w:tr w:rsidR="00C17C94" w14:paraId="6696827D" w14:textId="77777777" w:rsidTr="00E62FB5">
        <w:trPr>
          <w:trHeight w:val="432"/>
        </w:trPr>
        <w:tc>
          <w:tcPr>
            <w:tcW w:w="2302" w:type="dxa"/>
            <w:vMerge/>
          </w:tcPr>
          <w:p w14:paraId="4EABE891" w14:textId="77777777" w:rsidR="00C17C94" w:rsidRDefault="00C17C94" w:rsidP="00C17C9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405DF97" w14:textId="67721782" w:rsidR="00C17C94" w:rsidRDefault="00C17C94" w:rsidP="00C17C94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end_time</w:t>
            </w:r>
            <w:proofErr w:type="spellEnd"/>
          </w:p>
        </w:tc>
        <w:tc>
          <w:tcPr>
            <w:tcW w:w="2302" w:type="dxa"/>
            <w:vAlign w:val="center"/>
          </w:tcPr>
          <w:p w14:paraId="605F6052" w14:textId="6109562E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end time of availability</w:t>
            </w:r>
          </w:p>
        </w:tc>
        <w:tc>
          <w:tcPr>
            <w:tcW w:w="2302" w:type="dxa"/>
            <w:vAlign w:val="center"/>
          </w:tcPr>
          <w:p w14:paraId="45FF1A08" w14:textId="203A490A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TIME NOT NULL</w:t>
            </w:r>
          </w:p>
        </w:tc>
      </w:tr>
    </w:tbl>
    <w:p w14:paraId="3718F098" w14:textId="77777777" w:rsidR="00104215" w:rsidRDefault="00104215" w:rsidP="00104215">
      <w:pPr>
        <w:pStyle w:val="Tekstpodstawowy"/>
      </w:pPr>
    </w:p>
    <w:p w14:paraId="52D2C25F" w14:textId="77777777" w:rsidR="00104215" w:rsidRDefault="00104215" w:rsidP="00104215">
      <w:pPr>
        <w:pStyle w:val="Tekstpodstawowy"/>
      </w:pPr>
      <w:r>
        <w:t>Comments on table relationships</w:t>
      </w:r>
    </w:p>
    <w:p w14:paraId="21282CEA" w14:textId="77777777" w:rsidR="00C17C94" w:rsidRDefault="00C17C94" w:rsidP="00104215">
      <w:pPr>
        <w:pStyle w:val="Tekstpodstawowy"/>
      </w:pPr>
      <w:r w:rsidRPr="00C17C94">
        <w:t xml:space="preserve">The </w:t>
      </w:r>
      <w:proofErr w:type="spellStart"/>
      <w:r w:rsidRPr="00C17C94">
        <w:t>volunteer_id</w:t>
      </w:r>
      <w:proofErr w:type="spellEnd"/>
      <w:r w:rsidRPr="00C17C94">
        <w:t xml:space="preserve"> is a foreign key that links to the volunteers table.</w:t>
      </w:r>
      <w:r w:rsidRPr="00C17C94">
        <w:t xml:space="preserve"> </w:t>
      </w:r>
    </w:p>
    <w:p w14:paraId="58FAB214" w14:textId="2E02168F" w:rsidR="00104215" w:rsidRDefault="00104215" w:rsidP="00104215">
      <w:pPr>
        <w:pStyle w:val="Tekstpodstawowy"/>
      </w:pPr>
      <w:r>
        <w:t>Example with data</w:t>
      </w:r>
    </w:p>
    <w:p w14:paraId="248EA13A" w14:textId="77777777" w:rsidR="00104215" w:rsidRDefault="00104215" w:rsidP="00104215">
      <w:pPr>
        <w:pStyle w:val="Tekstpodstawowy"/>
      </w:pPr>
    </w:p>
    <w:tbl>
      <w:tblPr>
        <w:tblW w:w="11510" w:type="dxa"/>
        <w:tblInd w:w="-94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  <w:gridCol w:w="2302"/>
      </w:tblGrid>
      <w:tr w:rsidR="00C17C94" w14:paraId="30DF6714" w14:textId="3B757BD4" w:rsidTr="00E566B8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0ECC007F" w14:textId="683B7972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433BB41F" w14:textId="706B35C3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volunteer_id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6479D4A3" w14:textId="2E6BC052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2C4D5AEB" w14:textId="76BDD085" w:rsidR="00C17C94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start_time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251C4B1F" w14:textId="6AF56A23" w:rsidR="00C17C94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end_time</w:t>
            </w:r>
            <w:proofErr w:type="spellEnd"/>
          </w:p>
        </w:tc>
      </w:tr>
      <w:tr w:rsidR="00C17C94" w14:paraId="458DDB48" w14:textId="497AB0FD" w:rsidTr="00E566B8">
        <w:trPr>
          <w:trHeight w:val="432"/>
        </w:trPr>
        <w:tc>
          <w:tcPr>
            <w:tcW w:w="2302" w:type="dxa"/>
            <w:vAlign w:val="center"/>
          </w:tcPr>
          <w:p w14:paraId="05823965" w14:textId="626A71FC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6FE083F9" w14:textId="2A760202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1333CEB6" w14:textId="54AC637F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15.01.2024</w:t>
            </w:r>
          </w:p>
        </w:tc>
        <w:tc>
          <w:tcPr>
            <w:tcW w:w="2302" w:type="dxa"/>
            <w:vAlign w:val="center"/>
          </w:tcPr>
          <w:p w14:paraId="26BAB1C0" w14:textId="7471E14A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08:00:00</w:t>
            </w:r>
          </w:p>
        </w:tc>
        <w:tc>
          <w:tcPr>
            <w:tcW w:w="2302" w:type="dxa"/>
            <w:vAlign w:val="center"/>
          </w:tcPr>
          <w:p w14:paraId="02E4B3C1" w14:textId="4FDCD223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12:00:00</w:t>
            </w:r>
          </w:p>
        </w:tc>
      </w:tr>
      <w:tr w:rsidR="00C17C94" w14:paraId="00A70F3B" w14:textId="1AD09E6D" w:rsidTr="00E566B8">
        <w:trPr>
          <w:trHeight w:val="432"/>
        </w:trPr>
        <w:tc>
          <w:tcPr>
            <w:tcW w:w="2302" w:type="dxa"/>
            <w:vAlign w:val="center"/>
          </w:tcPr>
          <w:p w14:paraId="6E2237B7" w14:textId="0A116EDD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31C04A2A" w14:textId="21A8BF45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38E9E947" w14:textId="646E5D48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15.01.2024</w:t>
            </w:r>
          </w:p>
        </w:tc>
        <w:tc>
          <w:tcPr>
            <w:tcW w:w="2302" w:type="dxa"/>
            <w:vAlign w:val="center"/>
          </w:tcPr>
          <w:p w14:paraId="702FF047" w14:textId="78FD8D5C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10:00:00</w:t>
            </w:r>
          </w:p>
        </w:tc>
        <w:tc>
          <w:tcPr>
            <w:tcW w:w="2302" w:type="dxa"/>
            <w:vAlign w:val="center"/>
          </w:tcPr>
          <w:p w14:paraId="505A6EA0" w14:textId="32250C71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16:00:00</w:t>
            </w:r>
          </w:p>
        </w:tc>
      </w:tr>
    </w:tbl>
    <w:p w14:paraId="23FFF405" w14:textId="77777777" w:rsidR="00104215" w:rsidRDefault="00104215" w:rsidP="00104215">
      <w:pPr>
        <w:pStyle w:val="Tekstpodstawowy"/>
      </w:pPr>
    </w:p>
    <w:p w14:paraId="2D413664" w14:textId="4DB2CA75" w:rsidR="00104215" w:rsidRPr="00C17C94" w:rsidRDefault="00C17C94" w:rsidP="00104215">
      <w:pPr>
        <w:pStyle w:val="Listanumerowana"/>
      </w:pPr>
      <w:r w:rsidRPr="00C17C94">
        <w:t>events</w:t>
      </w:r>
    </w:p>
    <w:p w14:paraId="39D05FC0" w14:textId="77777777" w:rsidR="00104215" w:rsidRDefault="00104215" w:rsidP="00104215">
      <w:pPr>
        <w:pStyle w:val="Tekstpodstawowy"/>
      </w:pPr>
      <w:r>
        <w:t>Table Description</w:t>
      </w:r>
    </w:p>
    <w:p w14:paraId="09F61A8A" w14:textId="4D9B8611" w:rsidR="00104215" w:rsidRDefault="00C17C94" w:rsidP="00104215">
      <w:pPr>
        <w:pStyle w:val="Tekstpodstawowy"/>
      </w:pPr>
      <w:r w:rsidRPr="00C17C94">
        <w:t>The "events" table records details about events associated with candidatures. Each event has a name, description, date, and category.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47015AAC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4164CA65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2B54940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FC7FDC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660B4B6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D6814" w14:paraId="4817095F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1A0046F0" w14:textId="3183FECD" w:rsidR="007D6814" w:rsidRPr="00C17C94" w:rsidRDefault="007D6814" w:rsidP="007D6814">
            <w:pPr>
              <w:pStyle w:val="Tekstpodstawowy"/>
            </w:pPr>
            <w:r>
              <w:lastRenderedPageBreak/>
              <w:t xml:space="preserve"> </w:t>
            </w:r>
            <w:r w:rsidRPr="00C17C94">
              <w:t>events</w:t>
            </w:r>
          </w:p>
        </w:tc>
        <w:tc>
          <w:tcPr>
            <w:tcW w:w="2302" w:type="dxa"/>
            <w:vAlign w:val="center"/>
          </w:tcPr>
          <w:p w14:paraId="17AE1F7C" w14:textId="1DD61FC2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0DFA97AA" w14:textId="53717E36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event</w:t>
            </w:r>
          </w:p>
        </w:tc>
        <w:tc>
          <w:tcPr>
            <w:tcW w:w="2302" w:type="dxa"/>
            <w:vAlign w:val="center"/>
          </w:tcPr>
          <w:p w14:paraId="61991066" w14:textId="5FAFDD82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7D6814" w14:paraId="09776705" w14:textId="77777777" w:rsidTr="00E62FB5">
        <w:trPr>
          <w:trHeight w:val="432"/>
        </w:trPr>
        <w:tc>
          <w:tcPr>
            <w:tcW w:w="2302" w:type="dxa"/>
            <w:vMerge/>
          </w:tcPr>
          <w:p w14:paraId="36CF6611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4D8B6AE0" w14:textId="1E8F8DFE" w:rsidR="007D6814" w:rsidRDefault="007D6814" w:rsidP="007D6814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2302" w:type="dxa"/>
            <w:vAlign w:val="center"/>
          </w:tcPr>
          <w:p w14:paraId="788FDEE6" w14:textId="37296C12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candidature table</w:t>
            </w:r>
          </w:p>
        </w:tc>
        <w:tc>
          <w:tcPr>
            <w:tcW w:w="2302" w:type="dxa"/>
            <w:vAlign w:val="center"/>
          </w:tcPr>
          <w:p w14:paraId="4267215B" w14:textId="36DC4223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7D6814" w14:paraId="26DE1D29" w14:textId="77777777" w:rsidTr="00E62FB5">
        <w:trPr>
          <w:trHeight w:val="432"/>
        </w:trPr>
        <w:tc>
          <w:tcPr>
            <w:tcW w:w="2302" w:type="dxa"/>
            <w:vMerge/>
          </w:tcPr>
          <w:p w14:paraId="2DA3875E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58CF60A" w14:textId="3AE1F961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3BC7D61E" w14:textId="0A28CEB7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Event name or title</w:t>
            </w:r>
          </w:p>
        </w:tc>
        <w:tc>
          <w:tcPr>
            <w:tcW w:w="2302" w:type="dxa"/>
            <w:vAlign w:val="center"/>
          </w:tcPr>
          <w:p w14:paraId="7C6E19BB" w14:textId="5A8EF91A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7D6814" w14:paraId="79BD859E" w14:textId="77777777" w:rsidTr="00E62FB5">
        <w:trPr>
          <w:trHeight w:val="432"/>
        </w:trPr>
        <w:tc>
          <w:tcPr>
            <w:tcW w:w="2302" w:type="dxa"/>
            <w:vMerge/>
          </w:tcPr>
          <w:p w14:paraId="32117C0C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3D09D24" w14:textId="39F7443F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vAlign w:val="center"/>
          </w:tcPr>
          <w:p w14:paraId="5529648A" w14:textId="5E01EAA5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Detailed description of the event</w:t>
            </w:r>
          </w:p>
        </w:tc>
        <w:tc>
          <w:tcPr>
            <w:tcW w:w="2302" w:type="dxa"/>
            <w:vAlign w:val="center"/>
          </w:tcPr>
          <w:p w14:paraId="3002E2A4" w14:textId="0A9399E8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  <w:tr w:rsidR="007D6814" w14:paraId="1182EA84" w14:textId="77777777" w:rsidTr="00E62FB5">
        <w:trPr>
          <w:trHeight w:val="432"/>
        </w:trPr>
        <w:tc>
          <w:tcPr>
            <w:tcW w:w="2302" w:type="dxa"/>
            <w:vMerge/>
          </w:tcPr>
          <w:p w14:paraId="2247AB9B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28F2CEE" w14:textId="5B840437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vAlign w:val="center"/>
          </w:tcPr>
          <w:p w14:paraId="39BB7536" w14:textId="72A28EE4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the event takes place</w:t>
            </w:r>
          </w:p>
        </w:tc>
        <w:tc>
          <w:tcPr>
            <w:tcW w:w="2302" w:type="dxa"/>
            <w:vAlign w:val="center"/>
          </w:tcPr>
          <w:p w14:paraId="678C6EC8" w14:textId="6150A3A8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7D6814" w14:paraId="5A26DA83" w14:textId="77777777" w:rsidTr="00E62FB5">
        <w:trPr>
          <w:trHeight w:val="432"/>
        </w:trPr>
        <w:tc>
          <w:tcPr>
            <w:tcW w:w="2302" w:type="dxa"/>
            <w:vMerge/>
          </w:tcPr>
          <w:p w14:paraId="44B7DED1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CEBD403" w14:textId="2DE7BEE3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302" w:type="dxa"/>
            <w:vAlign w:val="center"/>
          </w:tcPr>
          <w:p w14:paraId="5E3159FE" w14:textId="52F46587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Event category (e.g., Fundraiser, Rally)</w:t>
            </w:r>
          </w:p>
        </w:tc>
        <w:tc>
          <w:tcPr>
            <w:tcW w:w="2302" w:type="dxa"/>
            <w:vAlign w:val="center"/>
          </w:tcPr>
          <w:p w14:paraId="26565C7C" w14:textId="49ED08CB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</w:tbl>
    <w:p w14:paraId="1F99A8C9" w14:textId="77777777" w:rsidR="00104215" w:rsidRDefault="00104215" w:rsidP="00104215">
      <w:pPr>
        <w:pStyle w:val="Tekstpodstawowy"/>
      </w:pPr>
    </w:p>
    <w:p w14:paraId="64ECEEA6" w14:textId="77777777" w:rsidR="00104215" w:rsidRDefault="00104215" w:rsidP="00104215">
      <w:pPr>
        <w:pStyle w:val="Tekstpodstawowy"/>
      </w:pPr>
      <w:r>
        <w:t>Comments on table relationships</w:t>
      </w:r>
    </w:p>
    <w:p w14:paraId="0ADF2D0A" w14:textId="77777777" w:rsidR="00D02F5F" w:rsidRDefault="00D02F5F" w:rsidP="00104215">
      <w:pPr>
        <w:pStyle w:val="Tekstpodstawowy"/>
      </w:pPr>
      <w:r w:rsidRPr="00D02F5F">
        <w:t xml:space="preserve">The </w:t>
      </w:r>
      <w:proofErr w:type="spellStart"/>
      <w:r w:rsidRPr="00D02F5F">
        <w:t>candidature_id</w:t>
      </w:r>
      <w:proofErr w:type="spellEnd"/>
      <w:r w:rsidRPr="00D02F5F">
        <w:t xml:space="preserve"> is a foreign key that links the event to the relevant candidature in the </w:t>
      </w:r>
      <w:r w:rsidRPr="00D02F5F">
        <w:rPr>
          <w:b/>
          <w:bCs/>
        </w:rPr>
        <w:t>candidatures</w:t>
      </w:r>
      <w:r w:rsidRPr="00D02F5F">
        <w:t xml:space="preserve"> table.</w:t>
      </w:r>
      <w:r w:rsidRPr="00D02F5F">
        <w:t xml:space="preserve"> </w:t>
      </w:r>
    </w:p>
    <w:p w14:paraId="50DA222D" w14:textId="63E95E9A" w:rsidR="00104215" w:rsidRDefault="00104215" w:rsidP="00104215">
      <w:pPr>
        <w:pStyle w:val="Tekstpodstawowy"/>
      </w:pPr>
      <w:r>
        <w:t>Example with data</w:t>
      </w:r>
    </w:p>
    <w:p w14:paraId="5B5DFEC6" w14:textId="77777777" w:rsidR="00104215" w:rsidRDefault="00104215" w:rsidP="00104215">
      <w:pPr>
        <w:pStyle w:val="Tekstpodstawowy"/>
      </w:pPr>
    </w:p>
    <w:tbl>
      <w:tblPr>
        <w:tblW w:w="0" w:type="auto"/>
        <w:tblInd w:w="-8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1842"/>
        <w:gridCol w:w="1418"/>
        <w:gridCol w:w="1418"/>
        <w:gridCol w:w="1418"/>
        <w:gridCol w:w="1418"/>
      </w:tblGrid>
      <w:tr w:rsidR="00D02F5F" w14:paraId="3C05ADE1" w14:textId="59F18A6E" w:rsidTr="00F07FBD">
        <w:trPr>
          <w:trHeight w:val="292"/>
        </w:trPr>
        <w:tc>
          <w:tcPr>
            <w:tcW w:w="1288" w:type="dxa"/>
            <w:shd w:val="clear" w:color="auto" w:fill="76CDD8"/>
            <w:vAlign w:val="center"/>
          </w:tcPr>
          <w:p w14:paraId="4003D762" w14:textId="40CC7BE0" w:rsidR="00D02F5F" w:rsidRPr="00BE17E0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42" w:type="dxa"/>
            <w:shd w:val="clear" w:color="auto" w:fill="76CDD8"/>
            <w:vAlign w:val="center"/>
          </w:tcPr>
          <w:p w14:paraId="6E6AA231" w14:textId="78134579" w:rsidR="00D02F5F" w:rsidRPr="00BE17E0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1418" w:type="dxa"/>
            <w:shd w:val="clear" w:color="auto" w:fill="76CDD8"/>
            <w:vAlign w:val="center"/>
          </w:tcPr>
          <w:p w14:paraId="0BDD189B" w14:textId="0F0ACE75" w:rsidR="00D02F5F" w:rsidRPr="00BE17E0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8" w:type="dxa"/>
            <w:shd w:val="clear" w:color="auto" w:fill="76CDD8"/>
            <w:vAlign w:val="center"/>
          </w:tcPr>
          <w:p w14:paraId="22588F71" w14:textId="2C9F1727" w:rsidR="00D02F5F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shd w:val="clear" w:color="auto" w:fill="76CDD8"/>
            <w:vAlign w:val="center"/>
          </w:tcPr>
          <w:p w14:paraId="3A839561" w14:textId="6E47F2EE" w:rsidR="00D02F5F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18" w:type="dxa"/>
            <w:shd w:val="clear" w:color="auto" w:fill="76CDD8"/>
            <w:vAlign w:val="center"/>
          </w:tcPr>
          <w:p w14:paraId="65066DF9" w14:textId="593F8467" w:rsidR="00D02F5F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</w:tr>
      <w:tr w:rsidR="00D02F5F" w14:paraId="281F62A6" w14:textId="42B5CB17" w:rsidTr="00F07FBD">
        <w:trPr>
          <w:trHeight w:val="64"/>
        </w:trPr>
        <w:tc>
          <w:tcPr>
            <w:tcW w:w="1288" w:type="dxa"/>
            <w:vAlign w:val="center"/>
          </w:tcPr>
          <w:p w14:paraId="40EC53B9" w14:textId="1CADC5D2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14:paraId="4554C8E2" w14:textId="5494E490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8" w:type="dxa"/>
            <w:vAlign w:val="center"/>
          </w:tcPr>
          <w:p w14:paraId="60AB566C" w14:textId="02F2F18D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Fundraising Gala</w:t>
            </w:r>
          </w:p>
        </w:tc>
        <w:tc>
          <w:tcPr>
            <w:tcW w:w="1418" w:type="dxa"/>
            <w:vAlign w:val="center"/>
          </w:tcPr>
          <w:p w14:paraId="533CFED5" w14:textId="3D297016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 formal dinner for fundraising</w:t>
            </w:r>
          </w:p>
        </w:tc>
        <w:tc>
          <w:tcPr>
            <w:tcW w:w="1418" w:type="dxa"/>
            <w:vAlign w:val="center"/>
          </w:tcPr>
          <w:p w14:paraId="6609042C" w14:textId="79BDC8DE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20.01.2024</w:t>
            </w:r>
          </w:p>
        </w:tc>
        <w:tc>
          <w:tcPr>
            <w:tcW w:w="1418" w:type="dxa"/>
            <w:vAlign w:val="center"/>
          </w:tcPr>
          <w:p w14:paraId="02F2012D" w14:textId="00CFEB6E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Fundraiser</w:t>
            </w:r>
          </w:p>
        </w:tc>
      </w:tr>
      <w:tr w:rsidR="00D02F5F" w14:paraId="328B9200" w14:textId="1923D21F" w:rsidTr="00F07FBD">
        <w:trPr>
          <w:trHeight w:val="432"/>
        </w:trPr>
        <w:tc>
          <w:tcPr>
            <w:tcW w:w="1288" w:type="dxa"/>
            <w:vAlign w:val="center"/>
          </w:tcPr>
          <w:p w14:paraId="571845FB" w14:textId="445E9A1E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2" w:type="dxa"/>
            <w:vAlign w:val="center"/>
          </w:tcPr>
          <w:p w14:paraId="5941998E" w14:textId="6E6832E0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8" w:type="dxa"/>
            <w:vAlign w:val="center"/>
          </w:tcPr>
          <w:p w14:paraId="44ACC197" w14:textId="4BE8D592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Campaign Rally</w:t>
            </w:r>
          </w:p>
        </w:tc>
        <w:tc>
          <w:tcPr>
            <w:tcW w:w="1418" w:type="dxa"/>
            <w:vAlign w:val="center"/>
          </w:tcPr>
          <w:p w14:paraId="0E40C0A4" w14:textId="3E560CF8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Outdoor rally to gain public support</w:t>
            </w:r>
          </w:p>
        </w:tc>
        <w:tc>
          <w:tcPr>
            <w:tcW w:w="1418" w:type="dxa"/>
            <w:vAlign w:val="center"/>
          </w:tcPr>
          <w:p w14:paraId="652B01BB" w14:textId="063C5226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15.02.2024</w:t>
            </w:r>
          </w:p>
        </w:tc>
        <w:tc>
          <w:tcPr>
            <w:tcW w:w="1418" w:type="dxa"/>
            <w:vAlign w:val="center"/>
          </w:tcPr>
          <w:p w14:paraId="3DEE5EF1" w14:textId="53283D4B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Rally</w:t>
            </w:r>
          </w:p>
        </w:tc>
      </w:tr>
    </w:tbl>
    <w:p w14:paraId="2F6CE32A" w14:textId="77777777" w:rsidR="00104215" w:rsidRDefault="00104215" w:rsidP="00104215">
      <w:pPr>
        <w:pStyle w:val="Tekstpodstawowy"/>
      </w:pPr>
    </w:p>
    <w:p w14:paraId="759371DD" w14:textId="77777777" w:rsidR="00104215" w:rsidRPr="006F645E" w:rsidRDefault="00104215" w:rsidP="006F645E">
      <w:pPr>
        <w:pStyle w:val="Tekstpodstawowy"/>
      </w:pPr>
    </w:p>
    <w:sectPr w:rsidR="00104215" w:rsidRPr="006F645E" w:rsidSect="0076784B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97140" w14:textId="77777777" w:rsidR="00304EBA" w:rsidRDefault="00304EBA" w:rsidP="00500742">
      <w:pPr>
        <w:spacing w:line="240" w:lineRule="auto"/>
      </w:pPr>
      <w:r>
        <w:separator/>
      </w:r>
    </w:p>
  </w:endnote>
  <w:endnote w:type="continuationSeparator" w:id="0">
    <w:p w14:paraId="4F7900C6" w14:textId="77777777" w:rsidR="00304EBA" w:rsidRDefault="00304EBA" w:rsidP="00500742">
      <w:pPr>
        <w:spacing w:line="240" w:lineRule="auto"/>
      </w:pPr>
      <w:r>
        <w:continuationSeparator/>
      </w:r>
    </w:p>
  </w:endnote>
  <w:endnote w:type="continuationNotice" w:id="1">
    <w:p w14:paraId="02C09ABC" w14:textId="77777777" w:rsidR="00304EBA" w:rsidRDefault="00304E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71C10" w14:textId="77777777" w:rsidR="00447D49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Numerstrony"/>
        <w:rFonts w:eastAsia="MS Gothic"/>
        <w:sz w:val="18"/>
        <w:szCs w:val="18"/>
      </w:rPr>
    </w:pPr>
    <w:r w:rsidRPr="00851FAD">
      <w:rPr>
        <w:rStyle w:val="Numerstrony"/>
        <w:rFonts w:eastAsia="MS Gothic"/>
        <w:sz w:val="18"/>
        <w:szCs w:val="18"/>
      </w:rPr>
      <w:fldChar w:fldCharType="begin"/>
    </w:r>
    <w:r w:rsidRPr="00851FAD">
      <w:rPr>
        <w:rStyle w:val="Numerstrony"/>
        <w:rFonts w:eastAsia="MS Gothic"/>
        <w:sz w:val="18"/>
        <w:szCs w:val="18"/>
      </w:rPr>
      <w:instrText xml:space="preserve">PAGE  </w:instrText>
    </w:r>
    <w:r w:rsidRPr="00851FAD">
      <w:rPr>
        <w:rStyle w:val="Numerstrony"/>
        <w:rFonts w:eastAsia="MS Gothic"/>
        <w:sz w:val="18"/>
        <w:szCs w:val="18"/>
      </w:rPr>
      <w:fldChar w:fldCharType="separate"/>
    </w:r>
    <w:r>
      <w:rPr>
        <w:rStyle w:val="Numerstrony"/>
        <w:rFonts w:eastAsia="MS Gothic"/>
        <w:noProof/>
        <w:sz w:val="18"/>
        <w:szCs w:val="18"/>
      </w:rPr>
      <w:t>7</w:t>
    </w:r>
    <w:r w:rsidRPr="00851FAD">
      <w:rPr>
        <w:rStyle w:val="Numerstrony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447D49" w:rsidRDefault="000370D4" w:rsidP="002A572B">
          <w:pPr>
            <w:pStyle w:val="Stopka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447D49" w:rsidRPr="00205D53" w:rsidRDefault="005D1735" w:rsidP="007F4104">
    <w:pPr>
      <w:pStyle w:val="Stopka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447D49" w:rsidRDefault="005D1735" w:rsidP="0076784B">
          <w:pPr>
            <w:pStyle w:val="Stopka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447D49" w:rsidRDefault="005D1735" w:rsidP="0076784B">
          <w:pPr>
            <w:pStyle w:val="Stopka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447D49" w:rsidRDefault="000370D4" w:rsidP="0076784B">
          <w:pPr>
            <w:pStyle w:val="Stopka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447D49" w:rsidRDefault="005D1735" w:rsidP="002A572B">
    <w:pPr>
      <w:pStyle w:val="Stopka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6C96D" w14:textId="77777777" w:rsidR="00304EBA" w:rsidRDefault="00304EBA" w:rsidP="00500742">
      <w:pPr>
        <w:spacing w:line="240" w:lineRule="auto"/>
      </w:pPr>
      <w:r>
        <w:separator/>
      </w:r>
    </w:p>
  </w:footnote>
  <w:footnote w:type="continuationSeparator" w:id="0">
    <w:p w14:paraId="1DE25D07" w14:textId="77777777" w:rsidR="00304EBA" w:rsidRDefault="00304EBA" w:rsidP="00500742">
      <w:pPr>
        <w:spacing w:line="240" w:lineRule="auto"/>
      </w:pPr>
      <w:r>
        <w:continuationSeparator/>
      </w:r>
    </w:p>
  </w:footnote>
  <w:footnote w:type="continuationNotice" w:id="1">
    <w:p w14:paraId="75826D5C" w14:textId="77777777" w:rsidR="00304EBA" w:rsidRDefault="00304EB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447D49" w:rsidRDefault="007C4361" w:rsidP="002A572B">
          <w:pPr>
            <w:pStyle w:val="Nagwek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447D49" w:rsidRDefault="00447D49" w:rsidP="002A572B">
          <w:pPr>
            <w:pStyle w:val="Nagwek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447D49" w:rsidRDefault="00426215" w:rsidP="002A19FA">
          <w:pPr>
            <w:pStyle w:val="Nagwek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447D49" w:rsidRDefault="005D1735" w:rsidP="002A572B">
          <w:pPr>
            <w:pStyle w:val="Nagwek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447D49" w:rsidRPr="002A572B" w:rsidRDefault="005D1735" w:rsidP="002A572B">
    <w:pPr>
      <w:pStyle w:val="Nagwek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anumerowan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Nagwek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Nagwek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Nagwek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Nagwek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apunktowana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apunktowana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apunktowana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łosz Czapla (266790)">
    <w15:presenceInfo w15:providerId="AD" w15:userId="S::266790@student.pwr.edu.pl::b9eb6d7c-fa44-4d0f-be77-bea1b4fc81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215"/>
    <w:rsid w:val="00104CAC"/>
    <w:rsid w:val="00125E85"/>
    <w:rsid w:val="00173F65"/>
    <w:rsid w:val="00192D26"/>
    <w:rsid w:val="0023016A"/>
    <w:rsid w:val="002B3847"/>
    <w:rsid w:val="002C76CC"/>
    <w:rsid w:val="002E6935"/>
    <w:rsid w:val="00304EBA"/>
    <w:rsid w:val="0031146F"/>
    <w:rsid w:val="00357E14"/>
    <w:rsid w:val="00407DD5"/>
    <w:rsid w:val="00426215"/>
    <w:rsid w:val="00444D3B"/>
    <w:rsid w:val="00447D49"/>
    <w:rsid w:val="00450A77"/>
    <w:rsid w:val="00472EA4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A4AC5"/>
    <w:rsid w:val="006C5206"/>
    <w:rsid w:val="006F1E5F"/>
    <w:rsid w:val="006F645E"/>
    <w:rsid w:val="00796A13"/>
    <w:rsid w:val="007B27B1"/>
    <w:rsid w:val="007C4361"/>
    <w:rsid w:val="007D6814"/>
    <w:rsid w:val="0083356E"/>
    <w:rsid w:val="00876D86"/>
    <w:rsid w:val="008A16BC"/>
    <w:rsid w:val="008D0346"/>
    <w:rsid w:val="0094703C"/>
    <w:rsid w:val="00950730"/>
    <w:rsid w:val="00974743"/>
    <w:rsid w:val="009B1B05"/>
    <w:rsid w:val="009D7BE5"/>
    <w:rsid w:val="009E4BF9"/>
    <w:rsid w:val="009E7277"/>
    <w:rsid w:val="00A3017E"/>
    <w:rsid w:val="00A35E14"/>
    <w:rsid w:val="00A97B86"/>
    <w:rsid w:val="00AA68CA"/>
    <w:rsid w:val="00AD64ED"/>
    <w:rsid w:val="00B00FF6"/>
    <w:rsid w:val="00B072EA"/>
    <w:rsid w:val="00B166C2"/>
    <w:rsid w:val="00B63965"/>
    <w:rsid w:val="00B83E56"/>
    <w:rsid w:val="00BA2DCC"/>
    <w:rsid w:val="00BE17E0"/>
    <w:rsid w:val="00C17C94"/>
    <w:rsid w:val="00C403FF"/>
    <w:rsid w:val="00C901A0"/>
    <w:rsid w:val="00CA3310"/>
    <w:rsid w:val="00CE6020"/>
    <w:rsid w:val="00D02F5F"/>
    <w:rsid w:val="00D04DA9"/>
    <w:rsid w:val="00D20F53"/>
    <w:rsid w:val="00D61C9C"/>
    <w:rsid w:val="00DD31D9"/>
    <w:rsid w:val="00E016A3"/>
    <w:rsid w:val="00E15F7E"/>
    <w:rsid w:val="00E43D86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aliases w:val="Attribute Heading 1,Section"/>
    <w:next w:val="Tekstpodstawowy"/>
    <w:link w:val="Nagwek1Znak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Nagwek2">
    <w:name w:val="heading 2"/>
    <w:aliases w:val="Attribute Heading 2,Major"/>
    <w:next w:val="Tekstpodstawowy"/>
    <w:link w:val="Nagwek2Znak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Nagwek3">
    <w:name w:val="heading 3"/>
    <w:aliases w:val="Table Attribute Heading"/>
    <w:next w:val="Tekstpodstawowy"/>
    <w:link w:val="Nagwek3Znak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Nagwek4">
    <w:name w:val="heading 4"/>
    <w:next w:val="Tekstpodstawowy"/>
    <w:link w:val="Nagwek4Znak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Nagwek5">
    <w:name w:val="heading 5"/>
    <w:basedOn w:val="Nagwek4"/>
    <w:next w:val="Normalny"/>
    <w:link w:val="Nagwek5Znak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Nagwek6">
    <w:name w:val="heading 6"/>
    <w:basedOn w:val="Nagwek5"/>
    <w:next w:val="Normalny"/>
    <w:link w:val="Nagwek6Znak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Nagwek7">
    <w:name w:val="heading 7"/>
    <w:basedOn w:val="Nagwek6"/>
    <w:next w:val="Normalny"/>
    <w:link w:val="Nagwek7Znak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agwek8"/>
    <w:next w:val="Nagwek8"/>
    <w:link w:val="Nagwek9Znak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Attribute Heading 1 Znak,Section Znak"/>
    <w:basedOn w:val="Domylnaczcionkaakapitu"/>
    <w:link w:val="Nagwek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Nagwek2Znak">
    <w:name w:val="Nagłówek 2 Znak"/>
    <w:aliases w:val="Attribute Heading 2 Znak,Major Znak"/>
    <w:basedOn w:val="Domylnaczcionkaakapitu"/>
    <w:link w:val="Nagwek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Nagwek3Znak">
    <w:name w:val="Nagłówek 3 Znak"/>
    <w:aliases w:val="Table Attribute Heading Znak"/>
    <w:basedOn w:val="Domylnaczcionkaakapitu"/>
    <w:link w:val="Nagwek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Nagwek4Znak">
    <w:name w:val="Nagłówek 4 Znak"/>
    <w:basedOn w:val="Domylnaczcionkaakapitu"/>
    <w:link w:val="Nagwek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Tekstpodstawowy">
    <w:name w:val="Body Text"/>
    <w:link w:val="TekstpodstawowyZnak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Stopka">
    <w:name w:val="footer"/>
    <w:link w:val="StopkaZnak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StopkaZnak">
    <w:name w:val="Stopka Znak"/>
    <w:basedOn w:val="Domylnaczcionkaakapitu"/>
    <w:link w:val="Stopka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Nagwek">
    <w:name w:val="header"/>
    <w:link w:val="NagwekZnak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NagwekZnak">
    <w:name w:val="Nagłówek Znak"/>
    <w:basedOn w:val="Domylnaczcionkaakapitu"/>
    <w:link w:val="Nagwek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ipercze">
    <w:name w:val="Hyperlink"/>
    <w:basedOn w:val="Domylnaczcionkaakapitu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Numerstrony">
    <w:name w:val="page number"/>
    <w:basedOn w:val="Domylnaczcionkaakapitu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ytu">
    <w:name w:val="Title"/>
    <w:next w:val="Tekstpodstawowy"/>
    <w:link w:val="TytuZnak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ytuZnak">
    <w:name w:val="Tytuł Znak"/>
    <w:basedOn w:val="Domylnaczcionkaakapitu"/>
    <w:link w:val="Tytu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Spistreci1">
    <w:name w:val="toc 1"/>
    <w:next w:val="Tekstpodstawowy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Tekstkomentarza">
    <w:name w:val="annotation text"/>
    <w:basedOn w:val="Normalny"/>
    <w:link w:val="TekstkomentarzaZnak"/>
    <w:uiPriority w:val="99"/>
    <w:unhideWhenUsed/>
    <w:rsid w:val="00500742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Tematkomentarza">
    <w:name w:val="annotation subject"/>
    <w:link w:val="TematkomentarzaZnak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TematkomentarzaZnak">
    <w:name w:val="Temat komentarza Znak"/>
    <w:basedOn w:val="TekstkomentarzaZnak"/>
    <w:link w:val="Tematkomentarza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Nagwekspisutreci">
    <w:name w:val="TOC Heading"/>
    <w:next w:val="Tekstpodstawowy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omylnaczcionkaakapitu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Spistreci2">
    <w:name w:val="toc 2"/>
    <w:basedOn w:val="Normalny"/>
    <w:next w:val="Normalny"/>
    <w:autoRedefine/>
    <w:uiPriority w:val="39"/>
    <w:unhideWhenUsed/>
    <w:rsid w:val="00500742"/>
    <w:pPr>
      <w:spacing w:after="100"/>
      <w:ind w:left="200"/>
    </w:pPr>
  </w:style>
  <w:style w:type="paragraph" w:styleId="Akapitzlist">
    <w:name w:val="List Paragraph"/>
    <w:basedOn w:val="Normalny"/>
    <w:uiPriority w:val="34"/>
    <w:qFormat/>
    <w:rsid w:val="00500742"/>
    <w:pPr>
      <w:ind w:left="720"/>
      <w:contextualSpacing/>
    </w:pPr>
  </w:style>
  <w:style w:type="paragraph" w:styleId="Listapunktowana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numerowan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punktowana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punktowana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ny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ela-Lista4">
    <w:name w:val="Table List 4"/>
    <w:basedOn w:val="Standardowy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Nagwek5Znak">
    <w:name w:val="Nagłówek 5 Znak"/>
    <w:basedOn w:val="Domylnaczcionkaakapitu"/>
    <w:link w:val="Nagwek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Nagwek6Znak">
    <w:name w:val="Nagłówek 6 Znak"/>
    <w:basedOn w:val="Domylnaczcionkaakapitu"/>
    <w:link w:val="Nagwek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oprawka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00FF6"/>
    <w:rPr>
      <w:sz w:val="16"/>
      <w:szCs w:val="16"/>
    </w:rPr>
  </w:style>
  <w:style w:type="character" w:styleId="Wzmianka">
    <w:name w:val="Mention"/>
    <w:basedOn w:val="Domylnaczcionkaakapitu"/>
    <w:uiPriority w:val="99"/>
    <w:unhideWhenUsed/>
    <w:rsid w:val="00036D9D"/>
    <w:rPr>
      <w:color w:val="2B579A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6F1E5F"/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6A4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14</Pages>
  <Words>2137</Words>
  <Characters>12827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Miłosz Czapla (266790)</cp:lastModifiedBy>
  <cp:revision>8</cp:revision>
  <cp:lastPrinted>2021-02-26T07:14:00Z</cp:lastPrinted>
  <dcterms:created xsi:type="dcterms:W3CDTF">2024-10-21T17:45:00Z</dcterms:created>
  <dcterms:modified xsi:type="dcterms:W3CDTF">2024-10-21T20:47:00Z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